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DA767" w14:textId="77777777" w:rsidR="004A4E16" w:rsidRDefault="004A4E16" w:rsidP="004A4E16">
      <w:pPr>
        <w:pStyle w:val="Titel"/>
      </w:pPr>
      <w:r>
        <w:t>Requirements Dokument</w:t>
      </w:r>
    </w:p>
    <w:sdt>
      <w:sdtPr>
        <w:id w:val="-504355132"/>
        <w:placeholder>
          <w:docPart w:val="208D01EADE56B240AA2415B7410EC543"/>
        </w:placeholder>
        <w:text/>
      </w:sdtPr>
      <w:sdtEndPr/>
      <w:sdtContent>
        <w:p w14:paraId="4D6BE6D8" w14:textId="77777777" w:rsidR="004A4E16" w:rsidRDefault="004A4E16" w:rsidP="004A4E16">
          <w:pPr>
            <w:pStyle w:val="Untertitel"/>
          </w:pPr>
          <w:r>
            <w:t>Flox Rox Visualisierungs Applikation</w:t>
          </w:r>
        </w:p>
      </w:sdtContent>
    </w:sdt>
    <w:p w14:paraId="2DEE3497" w14:textId="77777777" w:rsidR="00294BB1" w:rsidRDefault="00294BB1" w:rsidP="00FD1AB7"/>
    <w:p w14:paraId="2664539B" w14:textId="77777777" w:rsidR="00294BB1" w:rsidRDefault="00294BB1" w:rsidP="00FD1AB7"/>
    <w:p w14:paraId="71E83779" w14:textId="77777777" w:rsidR="00294BB1" w:rsidRDefault="00294BB1" w:rsidP="00FD1AB7"/>
    <w:p w14:paraId="74A518D0" w14:textId="77777777" w:rsidR="00FF4378" w:rsidRDefault="00FF4378" w:rsidP="00FD1AB7"/>
    <w:p w14:paraId="7CB5C724" w14:textId="77777777" w:rsidR="00FF4378" w:rsidRDefault="00FF4378" w:rsidP="00FD1AB7">
      <w:pPr>
        <w:rPr>
          <w:rFonts w:eastAsia="Times New Roman"/>
          <w:noProof/>
          <w:lang w:eastAsia="de-CH"/>
        </w:rPr>
      </w:pPr>
    </w:p>
    <w:p w14:paraId="64A5995A" w14:textId="77777777" w:rsidR="00890A63" w:rsidRPr="00BB7916" w:rsidRDefault="00252AA0" w:rsidP="00FF4378">
      <w:pPr>
        <w:ind w:left="-1418"/>
      </w:pPr>
      <w:sdt>
        <w:sdtPr>
          <w:alias w:val="Platzhalter für Bild"/>
          <w:tag w:val="Platzhalter für Bild"/>
          <w:id w:val="257960141"/>
          <w:picture/>
        </w:sdtPr>
        <w:sdtEndPr/>
        <w:sdtContent>
          <w:r w:rsidR="00FF4378">
            <w:rPr>
              <w:noProof/>
              <w:lang w:val="de-DE" w:eastAsia="de-DE"/>
            </w:rPr>
            <w:drawing>
              <wp:inline distT="0" distB="0" distL="0" distR="0" wp14:anchorId="6CEF924E" wp14:editId="3DCCA0EA">
                <wp:extent cx="6843600" cy="2160000"/>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843600" cy="2160000"/>
                        </a:xfrm>
                        <a:prstGeom prst="rect">
                          <a:avLst/>
                        </a:prstGeom>
                        <a:noFill/>
                        <a:ln>
                          <a:noFill/>
                        </a:ln>
                        <a:extLst>
                          <a:ext uri="{53640926-AAD7-44D8-BBD7-CCE9431645EC}">
                            <a14:shadowObscured xmlns:a14="http://schemas.microsoft.com/office/drawing/2010/main"/>
                          </a:ext>
                        </a:extLst>
                      </pic:spPr>
                    </pic:pic>
                  </a:graphicData>
                </a:graphic>
              </wp:inline>
            </w:drawing>
          </w:r>
        </w:sdtContent>
      </w:sdt>
      <w:r w:rsidR="00A723BF" w:rsidRPr="00BB7916">
        <w:rPr>
          <w:noProof/>
          <w:lang w:val="de-DE" w:eastAsia="de-DE"/>
        </w:rPr>
        <mc:AlternateContent>
          <mc:Choice Requires="wps">
            <w:drawing>
              <wp:anchor distT="0" distB="0" distL="114300" distR="114300" simplePos="0" relativeHeight="251661312" behindDoc="0" locked="1" layoutInCell="1" allowOverlap="1" wp14:anchorId="6E45FE1B" wp14:editId="0E324E7E">
                <wp:simplePos x="0" y="0"/>
                <wp:positionH relativeFrom="margin">
                  <wp:posOffset>3175</wp:posOffset>
                </wp:positionH>
                <wp:positionV relativeFrom="page">
                  <wp:posOffset>5292725</wp:posOffset>
                </wp:positionV>
                <wp:extent cx="6019200" cy="3384000"/>
                <wp:effectExtent l="0" t="0" r="635" b="6985"/>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200" cy="3384000"/>
                        </a:xfrm>
                        <a:prstGeom prst="rect">
                          <a:avLst/>
                        </a:prstGeom>
                        <a:noFill/>
                        <a:ln w="9525">
                          <a:noFill/>
                          <a:miter lim="800000"/>
                          <a:headEnd/>
                          <a:tailEnd/>
                        </a:ln>
                      </wps:spPr>
                      <wps:txbx>
                        <w:txbxContent>
                          <w:p w14:paraId="1A842D25" w14:textId="77777777" w:rsidR="004A4E16" w:rsidRDefault="00252AA0"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45FE1B" id="_x0000_t202" coordsize="21600,21600" o:spt="202" path="m0,0l0,21600,21600,21600,21600,0xe">
                <v:stroke joinstyle="miter"/>
                <v:path gradientshapeok="t" o:connecttype="rect"/>
              </v:shapetype>
              <v:shape id="Textfeld 2" o:spid="_x0000_s1026" type="#_x0000_t202" style="position:absolute;left:0;text-align:left;margin-left:.25pt;margin-top:416.75pt;width:473.95pt;height:26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" filled="f" stroked="f">
                <v:textbox inset="0,0,0,0">
                  <w:txbxContent>
                    <w:p w14:paraId="1A842D25" w14:textId="77777777" w:rsidR="004A4E16" w:rsidRDefault="00867001" w:rsidP="004A4E16">
                      <w:sdt>
                        <w:sdtPr>
                          <w:id w:val="141468603"/>
                          <w:showingPlcHdr/>
                          <w:text/>
                        </w:sdtPr>
                        <w:sdtEndPr/>
                        <w:sdtContent>
                          <w:r w:rsidR="004A4E16">
                            <w:rPr>
                              <w:rStyle w:val="Platzhaltertext"/>
                              <w:color w:val="auto"/>
                            </w:rPr>
                            <w:t>Verfasser/in</w:t>
                          </w:r>
                        </w:sdtContent>
                      </w:sdt>
                    </w:p>
                    <w:p w14:paraId="5BC4A09C" w14:textId="77777777" w:rsidR="004A4E16" w:rsidRDefault="004A4E16" w:rsidP="004A4E16">
                      <w:r>
                        <w:t>Patrick Wigger</w:t>
                      </w:r>
                    </w:p>
                    <w:p w14:paraId="2152550B" w14:textId="77777777" w:rsidR="004A4E16" w:rsidRDefault="004A4E16" w:rsidP="004A4E16">
                      <w:r>
                        <w:t xml:space="preserve">Brugg, </w:t>
                      </w:r>
                      <w:sdt>
                        <w:sdtPr>
                          <w:id w:val="477345137"/>
                          <w:date>
                            <w:dateFormat w:val="dd.MM.yyyy"/>
                            <w:lid w:val="de-CH"/>
                            <w:storeMappedDataAs w:val="dateTime"/>
                            <w:calendar w:val="gregorian"/>
                          </w:date>
                        </w:sdtPr>
                        <w:sdtEndPr/>
                        <w:sdtContent>
                          <w:r>
                            <w:t>3. Sept 2017</w:t>
                          </w:r>
                        </w:sdtContent>
                      </w:sdt>
                    </w:p>
                    <w:p w14:paraId="5B76E5BB" w14:textId="15A5F3BC" w:rsidR="00437505" w:rsidRDefault="00437505" w:rsidP="00FD1AB7"/>
                  </w:txbxContent>
                </v:textbox>
                <w10:wrap anchorx="margin" anchory="page"/>
                <w10:anchorlock/>
              </v:shape>
            </w:pict>
          </mc:Fallback>
        </mc:AlternateContent>
      </w:r>
    </w:p>
    <w:p w14:paraId="3FF8F37A" w14:textId="77777777" w:rsidR="006D08BB" w:rsidRDefault="006D08BB" w:rsidP="00595194">
      <w:pPr>
        <w:rPr>
          <w:b/>
          <w:sz w:val="28"/>
          <w:szCs w:val="28"/>
        </w:rPr>
      </w:pPr>
    </w:p>
    <w:p w14:paraId="4CA16ABB" w14:textId="77777777" w:rsidR="00BB7916" w:rsidRPr="00BB7916" w:rsidRDefault="00BB7916" w:rsidP="00595194">
      <w:pPr>
        <w:rPr>
          <w:sz w:val="28"/>
          <w:szCs w:val="28"/>
        </w:rPr>
        <w:sectPr w:rsidR="00BB7916" w:rsidRPr="00BB7916" w:rsidSect="004501D5">
          <w:footerReference w:type="default" r:id="rId10"/>
          <w:headerReference w:type="first" r:id="rId11"/>
          <w:footerReference w:type="first" r:id="rId12"/>
          <w:pgSz w:w="11906" w:h="16838" w:code="9"/>
          <w:pgMar w:top="1928" w:right="1134" w:bottom="1644" w:left="1418" w:header="709" w:footer="454" w:gutter="0"/>
          <w:cols w:space="708"/>
          <w:titlePg/>
          <w:docGrid w:linePitch="360"/>
        </w:sectPr>
      </w:pPr>
    </w:p>
    <w:p w14:paraId="678878D9" w14:textId="77777777" w:rsidR="002E7766" w:rsidRDefault="00DF7D0C" w:rsidP="00595194">
      <w:pPr>
        <w:rPr>
          <w:b/>
          <w:sz w:val="28"/>
          <w:szCs w:val="28"/>
        </w:rPr>
      </w:pPr>
      <w:r w:rsidRPr="00595194">
        <w:rPr>
          <w:b/>
          <w:sz w:val="28"/>
          <w:szCs w:val="28"/>
        </w:rPr>
        <w:lastRenderedPageBreak/>
        <w:t>Inhaltsverzeichnis</w:t>
      </w:r>
    </w:p>
    <w:p w14:paraId="54FF3D3C" w14:textId="77777777" w:rsidR="00A33C47" w:rsidRDefault="00A33C47" w:rsidP="00595194">
      <w:pPr>
        <w:rPr>
          <w:b/>
          <w:sz w:val="28"/>
          <w:szCs w:val="28"/>
        </w:rPr>
      </w:pPr>
    </w:p>
    <w:p w14:paraId="036CA872" w14:textId="77777777" w:rsidR="00A33C47" w:rsidRDefault="00A33C47" w:rsidP="00595194">
      <w:pPr>
        <w:rPr>
          <w:b/>
          <w:sz w:val="28"/>
          <w:szCs w:val="28"/>
        </w:rPr>
      </w:pPr>
    </w:p>
    <w:p w14:paraId="799112C4" w14:textId="77777777" w:rsidR="00595194" w:rsidRPr="00595194" w:rsidRDefault="00595194" w:rsidP="00595194">
      <w:pPr>
        <w:rPr>
          <w:b/>
          <w:sz w:val="28"/>
          <w:szCs w:val="28"/>
        </w:rPr>
      </w:pPr>
    </w:p>
    <w:sdt>
      <w:sdtPr>
        <w:rPr>
          <w:noProof w:val="0"/>
          <w:lang w:val="de-DE"/>
        </w:rPr>
        <w:id w:val="-367982588"/>
        <w:docPartObj>
          <w:docPartGallery w:val="Table of Contents"/>
          <w:docPartUnique/>
        </w:docPartObj>
      </w:sdtPr>
      <w:sdtEndPr>
        <w:rPr>
          <w:b/>
          <w:bCs/>
        </w:rPr>
      </w:sdtEndPr>
      <w:sdtContent>
        <w:p w14:paraId="5A4CCD47" w14:textId="77777777" w:rsidR="00A33C47" w:rsidRDefault="00595194">
          <w:pPr>
            <w:pStyle w:val="Verzeichnis1"/>
            <w:rPr>
              <w:rFonts w:asciiTheme="minorHAnsi" w:eastAsiaTheme="minorEastAsia" w:hAnsiTheme="minorHAnsi"/>
              <w:sz w:val="24"/>
              <w:szCs w:val="24"/>
              <w:lang w:val="de-DE" w:eastAsia="de-DE"/>
            </w:rPr>
          </w:pPr>
          <w:r>
            <w:fldChar w:fldCharType="begin"/>
          </w:r>
          <w:r>
            <w:instrText xml:space="preserve"> TOC \o "1-3" \h \z \u </w:instrText>
          </w:r>
          <w:r>
            <w:fldChar w:fldCharType="separate"/>
          </w:r>
          <w:hyperlink w:anchor="_Toc493694944" w:history="1">
            <w:r w:rsidR="00A33C47" w:rsidRPr="008A16EC">
              <w:rPr>
                <w:rStyle w:val="Link"/>
                <w:rFonts w:eastAsia="Times New Roman" w:cs="Arial"/>
              </w:rPr>
              <w:t>1</w:t>
            </w:r>
            <w:r w:rsidR="00A33C47">
              <w:rPr>
                <w:rFonts w:asciiTheme="minorHAnsi" w:eastAsiaTheme="minorEastAsia" w:hAnsiTheme="minorHAnsi"/>
                <w:sz w:val="24"/>
                <w:szCs w:val="24"/>
                <w:lang w:val="de-DE" w:eastAsia="de-DE"/>
              </w:rPr>
              <w:tab/>
            </w:r>
            <w:r w:rsidR="00A33C47" w:rsidRPr="008A16EC">
              <w:rPr>
                <w:rStyle w:val="Link"/>
              </w:rPr>
              <w:t>Vision &amp; Goals</w:t>
            </w:r>
            <w:r w:rsidR="00A33C47">
              <w:rPr>
                <w:webHidden/>
              </w:rPr>
              <w:tab/>
            </w:r>
            <w:r w:rsidR="00A33C47">
              <w:rPr>
                <w:webHidden/>
              </w:rPr>
              <w:fldChar w:fldCharType="begin"/>
            </w:r>
            <w:r w:rsidR="00A33C47">
              <w:rPr>
                <w:webHidden/>
              </w:rPr>
              <w:instrText xml:space="preserve"> PAGEREF _Toc493694944 \h </w:instrText>
            </w:r>
            <w:r w:rsidR="00A33C47">
              <w:rPr>
                <w:webHidden/>
              </w:rPr>
            </w:r>
            <w:r w:rsidR="00A33C47">
              <w:rPr>
                <w:webHidden/>
              </w:rPr>
              <w:fldChar w:fldCharType="separate"/>
            </w:r>
            <w:r w:rsidR="00A33C47">
              <w:rPr>
                <w:webHidden/>
              </w:rPr>
              <w:t>3</w:t>
            </w:r>
            <w:r w:rsidR="00A33C47">
              <w:rPr>
                <w:webHidden/>
              </w:rPr>
              <w:fldChar w:fldCharType="end"/>
            </w:r>
          </w:hyperlink>
        </w:p>
        <w:p w14:paraId="4F6BFCDA" w14:textId="77777777" w:rsidR="00A33C47" w:rsidRDefault="00252AA0">
          <w:pPr>
            <w:pStyle w:val="Verzeichnis1"/>
            <w:rPr>
              <w:rFonts w:asciiTheme="minorHAnsi" w:eastAsiaTheme="minorEastAsia" w:hAnsiTheme="minorHAnsi"/>
              <w:sz w:val="24"/>
              <w:szCs w:val="24"/>
              <w:lang w:val="de-DE" w:eastAsia="de-DE"/>
            </w:rPr>
          </w:pPr>
          <w:hyperlink w:anchor="_Toc493694945" w:history="1">
            <w:r w:rsidR="00A33C47" w:rsidRPr="008A16EC">
              <w:rPr>
                <w:rStyle w:val="Link"/>
              </w:rPr>
              <w:t>2</w:t>
            </w:r>
            <w:r w:rsidR="00A33C47">
              <w:rPr>
                <w:rFonts w:asciiTheme="minorHAnsi" w:eastAsiaTheme="minorEastAsia" w:hAnsiTheme="minorHAnsi"/>
                <w:sz w:val="24"/>
                <w:szCs w:val="24"/>
                <w:lang w:val="de-DE" w:eastAsia="de-DE"/>
              </w:rPr>
              <w:tab/>
            </w:r>
            <w:r w:rsidR="00A33C47" w:rsidRPr="008A16EC">
              <w:rPr>
                <w:rStyle w:val="Link"/>
              </w:rPr>
              <w:t>Requirements</w:t>
            </w:r>
            <w:r w:rsidR="00A33C47">
              <w:rPr>
                <w:webHidden/>
              </w:rPr>
              <w:tab/>
            </w:r>
            <w:r w:rsidR="00A33C47">
              <w:rPr>
                <w:webHidden/>
              </w:rPr>
              <w:fldChar w:fldCharType="begin"/>
            </w:r>
            <w:r w:rsidR="00A33C47">
              <w:rPr>
                <w:webHidden/>
              </w:rPr>
              <w:instrText xml:space="preserve"> PAGEREF _Toc493694945 \h </w:instrText>
            </w:r>
            <w:r w:rsidR="00A33C47">
              <w:rPr>
                <w:webHidden/>
              </w:rPr>
            </w:r>
            <w:r w:rsidR="00A33C47">
              <w:rPr>
                <w:webHidden/>
              </w:rPr>
              <w:fldChar w:fldCharType="separate"/>
            </w:r>
            <w:r w:rsidR="00A33C47">
              <w:rPr>
                <w:webHidden/>
              </w:rPr>
              <w:t>3</w:t>
            </w:r>
            <w:r w:rsidR="00A33C47">
              <w:rPr>
                <w:webHidden/>
              </w:rPr>
              <w:fldChar w:fldCharType="end"/>
            </w:r>
          </w:hyperlink>
        </w:p>
        <w:p w14:paraId="7CD00BC9" w14:textId="77777777" w:rsidR="00A33C47" w:rsidRDefault="00252AA0">
          <w:pPr>
            <w:pStyle w:val="Verzeichnis2"/>
            <w:rPr>
              <w:rFonts w:asciiTheme="minorHAnsi" w:eastAsiaTheme="minorEastAsia" w:hAnsiTheme="minorHAnsi"/>
              <w:noProof/>
              <w:sz w:val="24"/>
              <w:szCs w:val="24"/>
              <w:lang w:val="de-DE" w:eastAsia="de-DE"/>
            </w:rPr>
          </w:pPr>
          <w:hyperlink w:anchor="_Toc493694946" w:history="1">
            <w:r w:rsidR="00A33C47" w:rsidRPr="008A16EC">
              <w:rPr>
                <w:rStyle w:val="Link"/>
                <w:noProof/>
              </w:rPr>
              <w:t>2.1</w:t>
            </w:r>
            <w:r w:rsidR="00A33C47">
              <w:rPr>
                <w:rFonts w:asciiTheme="minorHAnsi" w:eastAsiaTheme="minorEastAsia" w:hAnsiTheme="minorHAnsi"/>
                <w:noProof/>
                <w:sz w:val="24"/>
                <w:szCs w:val="24"/>
                <w:lang w:val="de-DE" w:eastAsia="de-DE"/>
              </w:rPr>
              <w:tab/>
            </w:r>
            <w:r w:rsidR="00A33C47" w:rsidRPr="008A16EC">
              <w:rPr>
                <w:rStyle w:val="Link"/>
                <w:noProof/>
              </w:rPr>
              <w:t>Epic A Set up communication with Flox/Rox (Disconnected mode)</w:t>
            </w:r>
            <w:r w:rsidR="00A33C47">
              <w:rPr>
                <w:noProof/>
                <w:webHidden/>
              </w:rPr>
              <w:tab/>
            </w:r>
            <w:r w:rsidR="00A33C47">
              <w:rPr>
                <w:noProof/>
                <w:webHidden/>
              </w:rPr>
              <w:fldChar w:fldCharType="begin"/>
            </w:r>
            <w:r w:rsidR="00A33C47">
              <w:rPr>
                <w:noProof/>
                <w:webHidden/>
              </w:rPr>
              <w:instrText xml:space="preserve"> PAGEREF _Toc493694946 \h </w:instrText>
            </w:r>
            <w:r w:rsidR="00A33C47">
              <w:rPr>
                <w:noProof/>
                <w:webHidden/>
              </w:rPr>
            </w:r>
            <w:r w:rsidR="00A33C47">
              <w:rPr>
                <w:noProof/>
                <w:webHidden/>
              </w:rPr>
              <w:fldChar w:fldCharType="separate"/>
            </w:r>
            <w:r w:rsidR="00A33C47">
              <w:rPr>
                <w:noProof/>
                <w:webHidden/>
              </w:rPr>
              <w:t>3</w:t>
            </w:r>
            <w:r w:rsidR="00A33C47">
              <w:rPr>
                <w:noProof/>
                <w:webHidden/>
              </w:rPr>
              <w:fldChar w:fldCharType="end"/>
            </w:r>
          </w:hyperlink>
        </w:p>
        <w:p w14:paraId="546120FE" w14:textId="77777777" w:rsidR="00A33C47" w:rsidRDefault="00252AA0">
          <w:pPr>
            <w:pStyle w:val="Verzeichnis2"/>
            <w:rPr>
              <w:rFonts w:asciiTheme="minorHAnsi" w:eastAsiaTheme="minorEastAsia" w:hAnsiTheme="minorHAnsi"/>
              <w:noProof/>
              <w:sz w:val="24"/>
              <w:szCs w:val="24"/>
              <w:lang w:val="de-DE" w:eastAsia="de-DE"/>
            </w:rPr>
          </w:pPr>
          <w:hyperlink w:anchor="_Toc493694947" w:history="1">
            <w:r w:rsidR="00A33C47" w:rsidRPr="008A16EC">
              <w:rPr>
                <w:rStyle w:val="Link"/>
                <w:noProof/>
              </w:rPr>
              <w:t>2.2</w:t>
            </w:r>
            <w:r w:rsidR="00A33C47">
              <w:rPr>
                <w:rFonts w:asciiTheme="minorHAnsi" w:eastAsiaTheme="minorEastAsia" w:hAnsiTheme="minorHAnsi"/>
                <w:noProof/>
                <w:sz w:val="24"/>
                <w:szCs w:val="24"/>
                <w:lang w:val="de-DE" w:eastAsia="de-DE"/>
              </w:rPr>
              <w:tab/>
            </w:r>
            <w:r w:rsidR="00A33C47" w:rsidRPr="008A16EC">
              <w:rPr>
                <w:rStyle w:val="Link"/>
                <w:noProof/>
              </w:rPr>
              <w:t>Epic B Statusview (connected mode)</w:t>
            </w:r>
            <w:r w:rsidR="00A33C47">
              <w:rPr>
                <w:noProof/>
                <w:webHidden/>
              </w:rPr>
              <w:tab/>
            </w:r>
            <w:r w:rsidR="00A33C47">
              <w:rPr>
                <w:noProof/>
                <w:webHidden/>
              </w:rPr>
              <w:fldChar w:fldCharType="begin"/>
            </w:r>
            <w:r w:rsidR="00A33C47">
              <w:rPr>
                <w:noProof/>
                <w:webHidden/>
              </w:rPr>
              <w:instrText xml:space="preserve"> PAGEREF _Toc493694947 \h </w:instrText>
            </w:r>
            <w:r w:rsidR="00A33C47">
              <w:rPr>
                <w:noProof/>
                <w:webHidden/>
              </w:rPr>
            </w:r>
            <w:r w:rsidR="00A33C47">
              <w:rPr>
                <w:noProof/>
                <w:webHidden/>
              </w:rPr>
              <w:fldChar w:fldCharType="separate"/>
            </w:r>
            <w:r w:rsidR="00A33C47">
              <w:rPr>
                <w:noProof/>
                <w:webHidden/>
              </w:rPr>
              <w:t>4</w:t>
            </w:r>
            <w:r w:rsidR="00A33C47">
              <w:rPr>
                <w:noProof/>
                <w:webHidden/>
              </w:rPr>
              <w:fldChar w:fldCharType="end"/>
            </w:r>
          </w:hyperlink>
        </w:p>
        <w:p w14:paraId="2D3B9D98" w14:textId="77777777" w:rsidR="00A33C47" w:rsidRDefault="00252AA0">
          <w:pPr>
            <w:pStyle w:val="Verzeichnis2"/>
            <w:rPr>
              <w:rFonts w:asciiTheme="minorHAnsi" w:eastAsiaTheme="minorEastAsia" w:hAnsiTheme="minorHAnsi"/>
              <w:noProof/>
              <w:sz w:val="24"/>
              <w:szCs w:val="24"/>
              <w:lang w:val="de-DE" w:eastAsia="de-DE"/>
            </w:rPr>
          </w:pPr>
          <w:hyperlink w:anchor="_Toc493694948" w:history="1">
            <w:r w:rsidR="00A33C47" w:rsidRPr="008A16EC">
              <w:rPr>
                <w:rStyle w:val="Link"/>
                <w:noProof/>
              </w:rPr>
              <w:t>2.3</w:t>
            </w:r>
            <w:r w:rsidR="00A33C47">
              <w:rPr>
                <w:rFonts w:asciiTheme="minorHAnsi" w:eastAsiaTheme="minorEastAsia" w:hAnsiTheme="minorHAnsi"/>
                <w:noProof/>
                <w:sz w:val="24"/>
                <w:szCs w:val="24"/>
                <w:lang w:val="de-DE" w:eastAsia="de-DE"/>
              </w:rPr>
              <w:tab/>
            </w:r>
            <w:r w:rsidR="00A33C47" w:rsidRPr="008A16EC">
              <w:rPr>
                <w:rStyle w:val="Link"/>
                <w:noProof/>
              </w:rPr>
              <w:t>Epic C Live view (connected mode)</w:t>
            </w:r>
            <w:r w:rsidR="00A33C47">
              <w:rPr>
                <w:noProof/>
                <w:webHidden/>
              </w:rPr>
              <w:tab/>
            </w:r>
            <w:r w:rsidR="00A33C47">
              <w:rPr>
                <w:noProof/>
                <w:webHidden/>
              </w:rPr>
              <w:fldChar w:fldCharType="begin"/>
            </w:r>
            <w:r w:rsidR="00A33C47">
              <w:rPr>
                <w:noProof/>
                <w:webHidden/>
              </w:rPr>
              <w:instrText xml:space="preserve"> PAGEREF _Toc493694948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319AA95" w14:textId="77777777" w:rsidR="00A33C47" w:rsidRDefault="00252AA0">
          <w:pPr>
            <w:pStyle w:val="Verzeichnis2"/>
            <w:rPr>
              <w:rFonts w:asciiTheme="minorHAnsi" w:eastAsiaTheme="minorEastAsia" w:hAnsiTheme="minorHAnsi"/>
              <w:noProof/>
              <w:sz w:val="24"/>
              <w:szCs w:val="24"/>
              <w:lang w:val="de-DE" w:eastAsia="de-DE"/>
            </w:rPr>
          </w:pPr>
          <w:hyperlink w:anchor="_Toc493694949" w:history="1">
            <w:r w:rsidR="00A33C47" w:rsidRPr="008A16EC">
              <w:rPr>
                <w:rStyle w:val="Link"/>
                <w:noProof/>
              </w:rPr>
              <w:t>2.4</w:t>
            </w:r>
            <w:r w:rsidR="00A33C47">
              <w:rPr>
                <w:rFonts w:asciiTheme="minorHAnsi" w:eastAsiaTheme="minorEastAsia" w:hAnsiTheme="minorHAnsi"/>
                <w:noProof/>
                <w:sz w:val="24"/>
                <w:szCs w:val="24"/>
                <w:lang w:val="de-DE" w:eastAsia="de-DE"/>
              </w:rPr>
              <w:tab/>
            </w:r>
            <w:r w:rsidR="00A33C47" w:rsidRPr="008A16EC">
              <w:rPr>
                <w:rStyle w:val="Link"/>
                <w:noProof/>
              </w:rPr>
              <w:t>Epic D Device control (connected mode)</w:t>
            </w:r>
            <w:r w:rsidR="00A33C47">
              <w:rPr>
                <w:noProof/>
                <w:webHidden/>
              </w:rPr>
              <w:tab/>
            </w:r>
            <w:r w:rsidR="00A33C47">
              <w:rPr>
                <w:noProof/>
                <w:webHidden/>
              </w:rPr>
              <w:fldChar w:fldCharType="begin"/>
            </w:r>
            <w:r w:rsidR="00A33C47">
              <w:rPr>
                <w:noProof/>
                <w:webHidden/>
              </w:rPr>
              <w:instrText xml:space="preserve"> PAGEREF _Toc493694949 \h </w:instrText>
            </w:r>
            <w:r w:rsidR="00A33C47">
              <w:rPr>
                <w:noProof/>
                <w:webHidden/>
              </w:rPr>
            </w:r>
            <w:r w:rsidR="00A33C47">
              <w:rPr>
                <w:noProof/>
                <w:webHidden/>
              </w:rPr>
              <w:fldChar w:fldCharType="separate"/>
            </w:r>
            <w:r w:rsidR="00A33C47">
              <w:rPr>
                <w:noProof/>
                <w:webHidden/>
              </w:rPr>
              <w:t>5</w:t>
            </w:r>
            <w:r w:rsidR="00A33C47">
              <w:rPr>
                <w:noProof/>
                <w:webHidden/>
              </w:rPr>
              <w:fldChar w:fldCharType="end"/>
            </w:r>
          </w:hyperlink>
        </w:p>
        <w:p w14:paraId="6AB1F237" w14:textId="77777777" w:rsidR="00A33C47" w:rsidRDefault="00252AA0">
          <w:pPr>
            <w:pStyle w:val="Verzeichnis2"/>
            <w:rPr>
              <w:rFonts w:asciiTheme="minorHAnsi" w:eastAsiaTheme="minorEastAsia" w:hAnsiTheme="minorHAnsi"/>
              <w:noProof/>
              <w:sz w:val="24"/>
              <w:szCs w:val="24"/>
              <w:lang w:val="de-DE" w:eastAsia="de-DE"/>
            </w:rPr>
          </w:pPr>
          <w:hyperlink w:anchor="_Toc493694950" w:history="1">
            <w:r w:rsidR="00A33C47" w:rsidRPr="008A16EC">
              <w:rPr>
                <w:rStyle w:val="Link"/>
                <w:noProof/>
              </w:rPr>
              <w:t>2.5</w:t>
            </w:r>
            <w:r w:rsidR="00A33C47">
              <w:rPr>
                <w:rFonts w:asciiTheme="minorHAnsi" w:eastAsiaTheme="minorEastAsia" w:hAnsiTheme="minorHAnsi"/>
                <w:noProof/>
                <w:sz w:val="24"/>
                <w:szCs w:val="24"/>
                <w:lang w:val="de-DE" w:eastAsia="de-DE"/>
              </w:rPr>
              <w:tab/>
            </w:r>
            <w:r w:rsidR="00A33C47" w:rsidRPr="008A16EC">
              <w:rPr>
                <w:rStyle w:val="Link"/>
                <w:noProof/>
              </w:rPr>
              <w:t>Epic E Data import (disconnected mode)</w:t>
            </w:r>
            <w:r w:rsidR="00A33C47">
              <w:rPr>
                <w:noProof/>
                <w:webHidden/>
              </w:rPr>
              <w:tab/>
            </w:r>
            <w:r w:rsidR="00A33C47">
              <w:rPr>
                <w:noProof/>
                <w:webHidden/>
              </w:rPr>
              <w:fldChar w:fldCharType="begin"/>
            </w:r>
            <w:r w:rsidR="00A33C47">
              <w:rPr>
                <w:noProof/>
                <w:webHidden/>
              </w:rPr>
              <w:instrText xml:space="preserve"> PAGEREF _Toc493694950 \h </w:instrText>
            </w:r>
            <w:r w:rsidR="00A33C47">
              <w:rPr>
                <w:noProof/>
                <w:webHidden/>
              </w:rPr>
            </w:r>
            <w:r w:rsidR="00A33C47">
              <w:rPr>
                <w:noProof/>
                <w:webHidden/>
              </w:rPr>
              <w:fldChar w:fldCharType="separate"/>
            </w:r>
            <w:r w:rsidR="00A33C47">
              <w:rPr>
                <w:noProof/>
                <w:webHidden/>
              </w:rPr>
              <w:t>6</w:t>
            </w:r>
            <w:r w:rsidR="00A33C47">
              <w:rPr>
                <w:noProof/>
                <w:webHidden/>
              </w:rPr>
              <w:fldChar w:fldCharType="end"/>
            </w:r>
          </w:hyperlink>
        </w:p>
        <w:p w14:paraId="47A60AE3" w14:textId="77777777" w:rsidR="00A33C47" w:rsidRDefault="00252AA0">
          <w:pPr>
            <w:pStyle w:val="Verzeichnis3"/>
            <w:rPr>
              <w:rFonts w:asciiTheme="minorHAnsi" w:eastAsiaTheme="minorEastAsia" w:hAnsiTheme="minorHAnsi"/>
              <w:noProof/>
              <w:sz w:val="24"/>
              <w:szCs w:val="24"/>
              <w:lang w:val="de-DE" w:eastAsia="de-DE"/>
            </w:rPr>
          </w:pPr>
          <w:hyperlink w:anchor="_Toc493694951" w:history="1">
            <w:r w:rsidR="00A33C47" w:rsidRPr="008A16EC">
              <w:rPr>
                <w:rStyle w:val="Link"/>
                <w:noProof/>
              </w:rPr>
              <w:t>2.5.1</w:t>
            </w:r>
            <w:r w:rsidR="00A33C47">
              <w:rPr>
                <w:rFonts w:asciiTheme="minorHAnsi" w:eastAsiaTheme="minorEastAsia" w:hAnsiTheme="minorHAnsi"/>
                <w:noProof/>
                <w:sz w:val="24"/>
                <w:szCs w:val="24"/>
                <w:lang w:val="de-DE" w:eastAsia="de-DE"/>
              </w:rPr>
              <w:tab/>
            </w:r>
            <w:r w:rsidR="00A33C47" w:rsidRPr="008A16EC">
              <w:rPr>
                <w:rStyle w:val="Link"/>
                <w:noProof/>
              </w:rPr>
              <w:t>Epic F Datavisualization (disconnected mode/connected mode)</w:t>
            </w:r>
            <w:r w:rsidR="00A33C47">
              <w:rPr>
                <w:noProof/>
                <w:webHidden/>
              </w:rPr>
              <w:tab/>
            </w:r>
            <w:r w:rsidR="00A33C47">
              <w:rPr>
                <w:noProof/>
                <w:webHidden/>
              </w:rPr>
              <w:fldChar w:fldCharType="begin"/>
            </w:r>
            <w:r w:rsidR="00A33C47">
              <w:rPr>
                <w:noProof/>
                <w:webHidden/>
              </w:rPr>
              <w:instrText xml:space="preserve"> PAGEREF _Toc493694951 \h </w:instrText>
            </w:r>
            <w:r w:rsidR="00A33C47">
              <w:rPr>
                <w:noProof/>
                <w:webHidden/>
              </w:rPr>
            </w:r>
            <w:r w:rsidR="00A33C47">
              <w:rPr>
                <w:noProof/>
                <w:webHidden/>
              </w:rPr>
              <w:fldChar w:fldCharType="separate"/>
            </w:r>
            <w:r w:rsidR="00A33C47">
              <w:rPr>
                <w:noProof/>
                <w:webHidden/>
              </w:rPr>
              <w:t>7</w:t>
            </w:r>
            <w:r w:rsidR="00A33C47">
              <w:rPr>
                <w:noProof/>
                <w:webHidden/>
              </w:rPr>
              <w:fldChar w:fldCharType="end"/>
            </w:r>
          </w:hyperlink>
        </w:p>
        <w:p w14:paraId="47FC7750" w14:textId="77777777" w:rsidR="00A33C47" w:rsidRDefault="00252AA0">
          <w:pPr>
            <w:pStyle w:val="Verzeichnis1"/>
            <w:rPr>
              <w:rFonts w:asciiTheme="minorHAnsi" w:eastAsiaTheme="minorEastAsia" w:hAnsiTheme="minorHAnsi"/>
              <w:sz w:val="24"/>
              <w:szCs w:val="24"/>
              <w:lang w:val="de-DE" w:eastAsia="de-DE"/>
            </w:rPr>
          </w:pPr>
          <w:hyperlink w:anchor="_Toc493694952" w:history="1">
            <w:r w:rsidR="00A33C47" w:rsidRPr="008A16EC">
              <w:rPr>
                <w:rStyle w:val="Link"/>
              </w:rPr>
              <w:t>3</w:t>
            </w:r>
            <w:r w:rsidR="00A33C47">
              <w:rPr>
                <w:rFonts w:asciiTheme="minorHAnsi" w:eastAsiaTheme="minorEastAsia" w:hAnsiTheme="minorHAnsi"/>
                <w:sz w:val="24"/>
                <w:szCs w:val="24"/>
                <w:lang w:val="de-DE" w:eastAsia="de-DE"/>
              </w:rPr>
              <w:tab/>
            </w:r>
            <w:r w:rsidR="00A33C47" w:rsidRPr="008A16EC">
              <w:rPr>
                <w:rStyle w:val="Link"/>
              </w:rPr>
              <w:t>Restrictions</w:t>
            </w:r>
            <w:r w:rsidR="00A33C47">
              <w:rPr>
                <w:webHidden/>
              </w:rPr>
              <w:tab/>
            </w:r>
            <w:r w:rsidR="00A33C47">
              <w:rPr>
                <w:webHidden/>
              </w:rPr>
              <w:fldChar w:fldCharType="begin"/>
            </w:r>
            <w:r w:rsidR="00A33C47">
              <w:rPr>
                <w:webHidden/>
              </w:rPr>
              <w:instrText xml:space="preserve"> PAGEREF _Toc493694952 \h </w:instrText>
            </w:r>
            <w:r w:rsidR="00A33C47">
              <w:rPr>
                <w:webHidden/>
              </w:rPr>
            </w:r>
            <w:r w:rsidR="00A33C47">
              <w:rPr>
                <w:webHidden/>
              </w:rPr>
              <w:fldChar w:fldCharType="separate"/>
            </w:r>
            <w:r w:rsidR="00A33C47">
              <w:rPr>
                <w:webHidden/>
              </w:rPr>
              <w:t>8</w:t>
            </w:r>
            <w:r w:rsidR="00A33C47">
              <w:rPr>
                <w:webHidden/>
              </w:rPr>
              <w:fldChar w:fldCharType="end"/>
            </w:r>
          </w:hyperlink>
        </w:p>
        <w:p w14:paraId="3B7A1187" w14:textId="77777777" w:rsidR="00A33C47" w:rsidRDefault="00252AA0">
          <w:pPr>
            <w:pStyle w:val="Verzeichnis1"/>
            <w:rPr>
              <w:rFonts w:asciiTheme="minorHAnsi" w:eastAsiaTheme="minorEastAsia" w:hAnsiTheme="minorHAnsi"/>
              <w:sz w:val="24"/>
              <w:szCs w:val="24"/>
              <w:lang w:val="de-DE" w:eastAsia="de-DE"/>
            </w:rPr>
          </w:pPr>
          <w:hyperlink w:anchor="_Toc493694953" w:history="1">
            <w:r w:rsidR="00A33C47" w:rsidRPr="008A16EC">
              <w:rPr>
                <w:rStyle w:val="Link"/>
              </w:rPr>
              <w:t>4</w:t>
            </w:r>
            <w:r w:rsidR="00A33C47">
              <w:rPr>
                <w:rFonts w:asciiTheme="minorHAnsi" w:eastAsiaTheme="minorEastAsia" w:hAnsiTheme="minorHAnsi"/>
                <w:sz w:val="24"/>
                <w:szCs w:val="24"/>
                <w:lang w:val="de-DE" w:eastAsia="de-DE"/>
              </w:rPr>
              <w:tab/>
            </w:r>
            <w:r w:rsidR="00A33C47" w:rsidRPr="008A16EC">
              <w:rPr>
                <w:rStyle w:val="Link"/>
              </w:rPr>
              <w:t>Release Plan</w:t>
            </w:r>
            <w:r w:rsidR="00A33C47">
              <w:rPr>
                <w:webHidden/>
              </w:rPr>
              <w:tab/>
            </w:r>
            <w:r w:rsidR="00A33C47">
              <w:rPr>
                <w:webHidden/>
              </w:rPr>
              <w:fldChar w:fldCharType="begin"/>
            </w:r>
            <w:r w:rsidR="00A33C47">
              <w:rPr>
                <w:webHidden/>
              </w:rPr>
              <w:instrText xml:space="preserve"> PAGEREF _Toc493694953 \h </w:instrText>
            </w:r>
            <w:r w:rsidR="00A33C47">
              <w:rPr>
                <w:webHidden/>
              </w:rPr>
            </w:r>
            <w:r w:rsidR="00A33C47">
              <w:rPr>
                <w:webHidden/>
              </w:rPr>
              <w:fldChar w:fldCharType="separate"/>
            </w:r>
            <w:r w:rsidR="00A33C47">
              <w:rPr>
                <w:webHidden/>
              </w:rPr>
              <w:t>8</w:t>
            </w:r>
            <w:r w:rsidR="00A33C47">
              <w:rPr>
                <w:webHidden/>
              </w:rPr>
              <w:fldChar w:fldCharType="end"/>
            </w:r>
          </w:hyperlink>
        </w:p>
        <w:p w14:paraId="2D500E96" w14:textId="1AEF2B56" w:rsidR="00C536C2" w:rsidRDefault="00595194" w:rsidP="00BD0919">
          <w:pPr>
            <w:sectPr w:rsidR="00C536C2" w:rsidSect="004501D5">
              <w:headerReference w:type="first" r:id="rId13"/>
              <w:footerReference w:type="first" r:id="rId14"/>
              <w:pgSz w:w="11906" w:h="16838" w:code="9"/>
              <w:pgMar w:top="1928" w:right="1134" w:bottom="1644" w:left="1418" w:header="709" w:footer="454" w:gutter="0"/>
              <w:cols w:space="708"/>
              <w:titlePg/>
              <w:docGrid w:linePitch="360"/>
            </w:sectPr>
          </w:pPr>
          <w:r>
            <w:rPr>
              <w:b/>
              <w:bCs/>
              <w:lang w:val="de-DE"/>
            </w:rPr>
            <w:fldChar w:fldCharType="end"/>
          </w:r>
        </w:p>
      </w:sdtContent>
    </w:sdt>
    <w:p w14:paraId="66929232" w14:textId="78D386C3" w:rsidR="00BD0919" w:rsidRPr="0007675D" w:rsidRDefault="00BD0919" w:rsidP="0007675D">
      <w:pPr>
        <w:pStyle w:val="berschrift1"/>
        <w:rPr>
          <w:rFonts w:eastAsia="Times New Roman" w:cs="Arial"/>
          <w:color w:val="000000"/>
        </w:rPr>
      </w:pPr>
      <w:bookmarkStart w:id="1" w:name="_Toc493694944"/>
      <w:r w:rsidRPr="0007675D">
        <w:lastRenderedPageBreak/>
        <w:t>Vision &amp; Goals</w:t>
      </w:r>
      <w:bookmarkEnd w:id="1"/>
      <w:r w:rsidRPr="0007675D">
        <w:t xml:space="preserve"> </w:t>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r w:rsidRPr="0007675D">
        <w:rPr>
          <w:rStyle w:val="apple-tab-span"/>
          <w:rFonts w:eastAsia="Times New Roman" w:cs="Arial"/>
          <w:b w:val="0"/>
          <w:bCs w:val="0"/>
          <w:color w:val="000000"/>
        </w:rPr>
        <w:tab/>
      </w:r>
    </w:p>
    <w:p w14:paraId="01AC5A4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For all users of the FloX and RoX devices who collect data, the FRVA is a software that enables them to operate the devices and visualizes the data. Unlike in the existing processes, our product provides a graphical user interface to interact with the devices and the measurements.</w:t>
      </w:r>
    </w:p>
    <w:p w14:paraId="4C105805" w14:textId="77777777" w:rsidR="00BD0919" w:rsidRPr="00BD0919" w:rsidRDefault="00BD0919" w:rsidP="00BD0919">
      <w:pPr>
        <w:rPr>
          <w:rFonts w:eastAsia="Times New Roman"/>
          <w:lang w:val="en-US"/>
        </w:rPr>
      </w:pPr>
    </w:p>
    <w:p w14:paraId="2A0D85D2" w14:textId="7B56D7F5" w:rsidR="00BD0919" w:rsidRDefault="00BD0919" w:rsidP="00BD0919">
      <w:pPr>
        <w:pStyle w:val="berschrift1"/>
      </w:pPr>
      <w:bookmarkStart w:id="2" w:name="_Toc493694945"/>
      <w:r>
        <w:t>Requirements</w:t>
      </w:r>
      <w:bookmarkEnd w:id="2"/>
    </w:p>
    <w:p w14:paraId="63D39723" w14:textId="77777777" w:rsidR="00BD0919" w:rsidRDefault="00BD0919" w:rsidP="00BD0919">
      <w:pPr>
        <w:rPr>
          <w:rFonts w:eastAsia="Times New Roman"/>
        </w:rPr>
      </w:pPr>
    </w:p>
    <w:p w14:paraId="475A0F5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1=must: required for initial, minimal release</w:t>
      </w:r>
    </w:p>
    <w:p w14:paraId="650BD047"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2=should: implement after priority 1 </w:t>
      </w:r>
    </w:p>
    <w:p w14:paraId="114212CE"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3=could: implement if time allows</w:t>
      </w:r>
    </w:p>
    <w:p w14:paraId="2ED8289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4=would, lower priority, may be scheduled for a later release outside of the scope of the current project</w:t>
      </w:r>
    </w:p>
    <w:p w14:paraId="359A6587" w14:textId="77777777" w:rsidR="00BD0919" w:rsidRPr="00BD0919" w:rsidRDefault="00BD0919" w:rsidP="00BD0919">
      <w:pPr>
        <w:rPr>
          <w:rFonts w:eastAsia="Times New Roman"/>
          <w:lang w:val="en-US"/>
        </w:rPr>
      </w:pPr>
    </w:p>
    <w:p w14:paraId="7F35ADC0" w14:textId="77777777" w:rsidR="00BD0919" w:rsidRPr="00BD0919" w:rsidRDefault="00BD0919" w:rsidP="0007675D">
      <w:pPr>
        <w:pStyle w:val="berschrift2"/>
      </w:pPr>
      <w:bookmarkStart w:id="3" w:name="_Toc493694946"/>
      <w:r w:rsidRPr="00BD0919">
        <w:t>Epic A Set up communication with Flox/Rox (Disconnected mode)</w:t>
      </w:r>
      <w:bookmarkEnd w:id="3"/>
    </w:p>
    <w:p w14:paraId="4957AA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connect my Linux-Computer with a FLOX/ROX device in order to gain information from the FLOX/ROX</w:t>
      </w:r>
    </w:p>
    <w:p w14:paraId="43319487" w14:textId="77777777" w:rsidR="00BD0919" w:rsidRPr="00BD0919" w:rsidRDefault="00BD0919" w:rsidP="00BD0919">
      <w:pPr>
        <w:spacing w:after="240"/>
        <w:rPr>
          <w:rFonts w:eastAsia="Times New Roman"/>
          <w:lang w:val="en-US"/>
        </w:rPr>
      </w:pPr>
    </w:p>
    <w:p w14:paraId="601BC7B9"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Details of communication</w:t>
      </w:r>
    </w:p>
    <w:p w14:paraId="24C9E564" w14:textId="77777777" w:rsidR="00BD0919" w:rsidRDefault="00BD0919" w:rsidP="00BD0919">
      <w:pPr>
        <w:pStyle w:val="StandardWeb"/>
        <w:spacing w:before="0" w:beforeAutospacing="0" w:after="0" w:afterAutospacing="0"/>
        <w:rPr>
          <w:rFonts w:ascii="Arial" w:hAnsi="Arial" w:cs="Arial"/>
          <w:color w:val="000000"/>
          <w:sz w:val="22"/>
          <w:szCs w:val="22"/>
          <w:lang w:val="en-US"/>
        </w:rPr>
      </w:pPr>
      <w:r w:rsidRPr="00BD0919">
        <w:rPr>
          <w:rFonts w:ascii="Arial" w:hAnsi="Arial" w:cs="Arial"/>
          <w:color w:val="000000"/>
          <w:sz w:val="22"/>
          <w:szCs w:val="22"/>
          <w:lang w:val="en-US"/>
        </w:rPr>
        <w:t xml:space="preserve">Connection over Bluetooth (HC05 - various breakout boards) </w:t>
      </w:r>
    </w:p>
    <w:p w14:paraId="4DA7DC65" w14:textId="77777777" w:rsidR="00BD0919" w:rsidRPr="00BD0919" w:rsidRDefault="00BD0919" w:rsidP="00BD0919">
      <w:pPr>
        <w:pStyle w:val="StandardWeb"/>
        <w:spacing w:before="0" w:beforeAutospacing="0" w:after="0" w:afterAutospacing="0"/>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814"/>
        <w:gridCol w:w="1660"/>
      </w:tblGrid>
      <w:tr w:rsidR="00BD0919" w14:paraId="1AB2A5C8"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071F75B"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 xml:space="preserve">User Story A1.001 adjust connection settings (bluetooth and serial) (5 SP) </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2B4994"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417440" w14:paraId="48E35CD6"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28EBC87"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setup the bluetooth connection-settings for a successful communication with a FLOX/ROX. The settings are currently fixed for the FLOX/ROX system.</w:t>
            </w:r>
            <w:r w:rsidRPr="00BD0919">
              <w:rPr>
                <w:rFonts w:ascii="Arial" w:hAnsi="Arial" w:cs="Arial"/>
                <w:color w:val="000000"/>
                <w:sz w:val="22"/>
                <w:szCs w:val="22"/>
                <w:lang w:val="en-US"/>
              </w:rPr>
              <w:br/>
              <w:t>Bluetooth: Baudrate, key</w:t>
            </w:r>
            <w:r w:rsidRPr="00BD0919">
              <w:rPr>
                <w:rFonts w:ascii="Arial" w:hAnsi="Arial" w:cs="Arial"/>
                <w:color w:val="000000"/>
                <w:sz w:val="22"/>
                <w:szCs w:val="22"/>
                <w:lang w:val="en-US"/>
              </w:rPr>
              <w:br/>
              <w:t>Serial:  Port, Baudrate, Data-Bits, Stop-Bit, Parity, Flow Control, (?)</w:t>
            </w:r>
          </w:p>
        </w:tc>
      </w:tr>
      <w:tr w:rsidR="00BD0919" w14:paraId="5EA6223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56D56C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267BC511"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983"/>
        <w:gridCol w:w="1491"/>
      </w:tblGrid>
      <w:tr w:rsidR="00BD0919" w14:paraId="7FC895F9"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43E74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A1.002 Search and display available bluetooth devices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C814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14:paraId="07C2E9A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D2E6419"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want to be able to list all available bluetooth devices in my area. </w:t>
            </w:r>
            <w:r>
              <w:rPr>
                <w:rFonts w:ascii="Arial" w:hAnsi="Arial" w:cs="Arial"/>
                <w:color w:val="000000"/>
                <w:sz w:val="22"/>
                <w:szCs w:val="22"/>
              </w:rPr>
              <w:t>(Filtered for FloX RoX Devices)</w:t>
            </w:r>
          </w:p>
        </w:tc>
      </w:tr>
      <w:tr w:rsidR="00BD0919" w14:paraId="42C49AFB"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B897118"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0B7A734B"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24"/>
        <w:gridCol w:w="1650"/>
      </w:tblGrid>
      <w:tr w:rsidR="00BD0919" w14:paraId="4D66E4A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A5AB22"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A1.003 Initiate connection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A31B9B"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417440" w14:paraId="662A398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5E77E3" w14:textId="77777777" w:rsidR="00BD0919" w:rsidRPr="00BD0919" w:rsidRDefault="00BD0919">
            <w:pPr>
              <w:pStyle w:val="StandardWeb"/>
              <w:spacing w:before="0" w:beforeAutospacing="0" w:after="0" w:afterAutospacing="0"/>
              <w:ind w:left="60"/>
              <w:rPr>
                <w:lang w:val="en-US"/>
              </w:rPr>
            </w:pPr>
            <w:commentRangeStart w:id="4"/>
            <w:r w:rsidRPr="00BD0919">
              <w:rPr>
                <w:rFonts w:ascii="Arial" w:hAnsi="Arial" w:cs="Arial"/>
                <w:color w:val="000000"/>
                <w:sz w:val="22"/>
                <w:szCs w:val="22"/>
                <w:lang w:val="en-US"/>
              </w:rPr>
              <w:lastRenderedPageBreak/>
              <w:t>As a user of the application I would like to initiate the connection-process to communicate with a FLOX/ROX.</w:t>
            </w:r>
            <w:commentRangeEnd w:id="4"/>
            <w:r>
              <w:rPr>
                <w:rStyle w:val="Kommentarzeichen"/>
                <w:rFonts w:ascii="Arial" w:hAnsi="Arial" w:cstheme="minorBidi"/>
                <w:lang w:val="de-CH" w:eastAsia="en-US"/>
              </w:rPr>
              <w:commentReference w:id="4"/>
            </w:r>
          </w:p>
        </w:tc>
      </w:tr>
      <w:tr w:rsidR="00BD0919" w14:paraId="430BBDF9" w14:textId="77777777" w:rsidTr="00BD0919">
        <w:trPr>
          <w:trHeight w:val="40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ED9F78"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3F176A40"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648"/>
        <w:gridCol w:w="1826"/>
      </w:tblGrid>
      <w:tr w:rsidR="00BD0919" w14:paraId="6D9C87E4"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053E35C"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A1.004 Connection status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D45E630"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417440" w14:paraId="5443414E"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91636D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informed about the progress and status of the bluetooth-connection.</w:t>
            </w:r>
          </w:p>
        </w:tc>
      </w:tr>
      <w:tr w:rsidR="00BD0919" w14:paraId="673ECFC4"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32D2DB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BD0919" w14:paraId="07BD969E" w14:textId="77777777" w:rsidTr="00BD0919">
        <w:trPr>
          <w:trHeight w:val="58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FB584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A1.005 Communication over Bluetooth (8SP)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1B0691F"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417440" w14:paraId="53C522F8"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F47E26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send serial commands over the bluetooth-connection and receive serial data from the FLOX/ROX</w:t>
            </w:r>
          </w:p>
        </w:tc>
      </w:tr>
      <w:tr w:rsidR="00BD0919" w14:paraId="16564F82" w14:textId="77777777" w:rsidTr="00BD0919">
        <w:trPr>
          <w:trHeight w:val="4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CDB5B9C"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0834EDEB" w14:textId="77777777" w:rsidR="00BD0919" w:rsidRPr="00BD0919" w:rsidRDefault="00BD0919" w:rsidP="00BD0919">
      <w:pPr>
        <w:pStyle w:val="berschrift2"/>
      </w:pPr>
      <w:bookmarkStart w:id="5" w:name="_Toc493694947"/>
      <w:r w:rsidRPr="00BD0919">
        <w:t>Epic B Statusview (connected mode)</w:t>
      </w:r>
      <w:bookmarkEnd w:id="5"/>
    </w:p>
    <w:p w14:paraId="719812F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get Information about the current status of the FLOX/ROX.</w:t>
      </w:r>
    </w:p>
    <w:tbl>
      <w:tblPr>
        <w:tblW w:w="0" w:type="auto"/>
        <w:tblCellMar>
          <w:top w:w="15" w:type="dxa"/>
          <w:left w:w="15" w:type="dxa"/>
          <w:bottom w:w="15" w:type="dxa"/>
          <w:right w:w="15" w:type="dxa"/>
        </w:tblCellMar>
        <w:tblLook w:val="04A0" w:firstRow="1" w:lastRow="0" w:firstColumn="1" w:lastColumn="0" w:noHBand="0" w:noVBand="1"/>
      </w:tblPr>
      <w:tblGrid>
        <w:gridCol w:w="6863"/>
        <w:gridCol w:w="2611"/>
      </w:tblGrid>
      <w:tr w:rsidR="00BD0919" w14:paraId="43391FDF"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21D136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B1.001 Status (13SP)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7D552A"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417440" w14:paraId="44183FAD" w14:textId="77777777" w:rsidTr="00BD0919">
        <w:trPr>
          <w:trHeight w:val="17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188924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see the following:</w:t>
            </w:r>
          </w:p>
          <w:p w14:paraId="6F6015E3" w14:textId="77777777" w:rsidR="00BD0919" w:rsidRPr="00BD0919" w:rsidRDefault="00BD0919">
            <w:pPr>
              <w:rPr>
                <w:rFonts w:eastAsia="Times New Roman"/>
                <w:lang w:val="en-US"/>
              </w:rPr>
            </w:pPr>
          </w:p>
          <w:p w14:paraId="5434A7D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always</w:t>
            </w:r>
          </w:p>
          <w:p w14:paraId="0317CA9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left storage space (The SD cards have space for about a million measurements, so it´s very unlikely that it gets full); dependency on firmware.</w:t>
            </w:r>
          </w:p>
          <w:p w14:paraId="42C38A0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FLOX/ROX system time</w:t>
            </w:r>
          </w:p>
          <w:p w14:paraId="6293D8F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settings (integration time (man/automatic), time between measurements)</w:t>
            </w:r>
          </w:p>
          <w:p w14:paraId="5CF8183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GPS position (or an indicator that GPS is not available)</w:t>
            </w:r>
          </w:p>
          <w:p w14:paraId="34C683B9" w14:textId="77777777" w:rsidR="00BD0919" w:rsidRPr="00BD0919" w:rsidRDefault="00BD0919">
            <w:pPr>
              <w:pStyle w:val="StandardWeb"/>
              <w:spacing w:before="0" w:beforeAutospacing="0" w:after="0" w:afterAutospacing="0"/>
              <w:ind w:left="60"/>
              <w:rPr>
                <w:lang w:val="en-US"/>
              </w:rPr>
            </w:pPr>
            <w:r w:rsidRPr="00BD0919">
              <w:rPr>
                <w:rFonts w:ascii="Arial" w:hAnsi="Arial" w:cs="Arial"/>
                <w:strike/>
                <w:color w:val="000000"/>
                <w:sz w:val="22"/>
                <w:szCs w:val="22"/>
                <w:lang w:val="en-US"/>
              </w:rPr>
              <w:t xml:space="preserve">- Uptime (does not make too much sense, since the system is restart every morning) </w:t>
            </w:r>
          </w:p>
          <w:p w14:paraId="3EB82673" w14:textId="77777777" w:rsidR="00BD0919" w:rsidRPr="00BD0919" w:rsidRDefault="00BD0919">
            <w:pPr>
              <w:rPr>
                <w:rFonts w:eastAsia="Times New Roman"/>
                <w:lang w:val="en-US"/>
              </w:rPr>
            </w:pPr>
          </w:p>
          <w:p w14:paraId="39A7E63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before measurement-process (during automatic mode)</w:t>
            </w:r>
          </w:p>
          <w:p w14:paraId="7938918A"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next measurement starts</w:t>
            </w:r>
          </w:p>
          <w:p w14:paraId="0A34641B" w14:textId="77777777" w:rsidR="00BD0919" w:rsidRPr="00BD0919" w:rsidRDefault="00BD0919">
            <w:pPr>
              <w:rPr>
                <w:rFonts w:eastAsia="Times New Roman"/>
                <w:lang w:val="en-US"/>
              </w:rPr>
            </w:pPr>
          </w:p>
          <w:p w14:paraId="16F114C9"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color w:val="000000"/>
                <w:sz w:val="22"/>
                <w:szCs w:val="22"/>
                <w:lang w:val="en-US"/>
              </w:rPr>
              <w:t>during  measurement-process</w:t>
            </w:r>
          </w:p>
          <w:p w14:paraId="39B7269B"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time until completion (progress bar)</w:t>
            </w:r>
          </w:p>
          <w:p w14:paraId="4250DC01"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 Current task (WR1, VEG, WR2, DC WR, DC VEG)</w:t>
            </w:r>
          </w:p>
          <w:p w14:paraId="3314E815" w14:textId="77777777" w:rsidR="00BD0919" w:rsidRPr="00BD0919" w:rsidRDefault="00BD0919">
            <w:pPr>
              <w:rPr>
                <w:rFonts w:eastAsia="Times New Roman"/>
                <w:lang w:val="en-US"/>
              </w:rPr>
            </w:pPr>
          </w:p>
        </w:tc>
      </w:tr>
      <w:tr w:rsidR="00BD0919" w14:paraId="17953D77" w14:textId="77777777" w:rsidTr="00BD0919">
        <w:trPr>
          <w:trHeight w:val="2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14FA5B6"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5363CBEE" w14:textId="77777777" w:rsidR="00BD0919" w:rsidRDefault="00BD0919" w:rsidP="00BD0919">
      <w:pPr>
        <w:spacing w:after="240"/>
        <w:rPr>
          <w:rFonts w:eastAsia="Times New Roman"/>
        </w:rPr>
      </w:pPr>
    </w:p>
    <w:p w14:paraId="3693512A" w14:textId="77777777" w:rsidR="00BD0919" w:rsidRPr="00BD0919" w:rsidRDefault="00BD0919" w:rsidP="00BD0919">
      <w:pPr>
        <w:pStyle w:val="berschrift2"/>
      </w:pPr>
      <w:bookmarkStart w:id="6" w:name="_Toc493694948"/>
      <w:r w:rsidRPr="00BD0919">
        <w:lastRenderedPageBreak/>
        <w:t>Epic C Live view (connected mode)</w:t>
      </w:r>
      <w:bookmarkEnd w:id="6"/>
    </w:p>
    <w:p w14:paraId="4C9D7AB8"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 xml:space="preserve">As a user of the application I would like to see the data, the FLOX/ROX measured since I have been connected. </w:t>
      </w:r>
    </w:p>
    <w:p w14:paraId="5079C31A" w14:textId="77777777" w:rsidR="00BD0919" w:rsidRPr="00BD0919" w:rsidRDefault="00BD0919" w:rsidP="00BD0919">
      <w:pPr>
        <w:pStyle w:val="StandardWeb"/>
        <w:spacing w:before="0" w:beforeAutospacing="0" w:after="0" w:afterAutospacing="0"/>
        <w:rPr>
          <w:lang w:val="en-US"/>
        </w:rPr>
      </w:pPr>
      <w:r w:rsidRPr="00BD0919">
        <w:rPr>
          <w:rFonts w:ascii="Arial" w:hAnsi="Arial" w:cs="Arial"/>
          <w:b/>
          <w:bCs/>
          <w:i/>
          <w:iCs/>
          <w:color w:val="000000"/>
          <w:sz w:val="22"/>
          <w:szCs w:val="22"/>
          <w:lang w:val="en-US"/>
        </w:rPr>
        <w:t>Definition of term</w:t>
      </w:r>
    </w:p>
    <w:p w14:paraId="6A3EA99D"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preview-data: low resolution data sent to the computer during a measurement</w:t>
      </w:r>
    </w:p>
    <w:p w14:paraId="00FDDED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i/>
          <w:iCs/>
          <w:color w:val="000000"/>
          <w:sz w:val="22"/>
          <w:szCs w:val="22"/>
          <w:lang w:val="en-US"/>
        </w:rPr>
        <w:t>measurement-outcome: the data sent to the computer after a measurement-process (measurement nr)</w:t>
      </w:r>
    </w:p>
    <w:p w14:paraId="265A28FC"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612"/>
        <w:gridCol w:w="1862"/>
      </w:tblGrid>
      <w:tr w:rsidR="00BD0919" w14:paraId="57115CB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BE3075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C1.001 Preview during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F9D77FF"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417440" w14:paraId="3C6DE463"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01E7B5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be able to preview the measurement during the measuring process as “pseudo” (low resolution) live data. (Low resolution data will be discarded after view, only measurement outcome will be stored.)</w:t>
            </w:r>
          </w:p>
        </w:tc>
      </w:tr>
      <w:tr w:rsidR="00BD0919" w14:paraId="3EDED25F" w14:textId="77777777" w:rsidTr="00BD0919">
        <w:trPr>
          <w:trHeight w:val="44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DF7D82"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053960CE"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803"/>
        <w:gridCol w:w="1671"/>
      </w:tblGrid>
      <w:tr w:rsidR="00BD0919" w14:paraId="798A4E92"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5436D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C1.002 Store measurement-outcome after measurement process (5SP)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020E3"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14:paraId="5FCDD1D6"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53A63" w14:textId="77777777" w:rsidR="00BD0919" w:rsidRDefault="00BD0919">
            <w:pPr>
              <w:pStyle w:val="StandardWeb"/>
              <w:spacing w:before="0" w:beforeAutospacing="0" w:after="0" w:afterAutospacing="0"/>
              <w:ind w:left="60"/>
            </w:pPr>
            <w:r w:rsidRPr="00BD0919">
              <w:rPr>
                <w:rFonts w:ascii="Arial" w:hAnsi="Arial" w:cs="Arial"/>
                <w:color w:val="000000"/>
                <w:sz w:val="22"/>
                <w:szCs w:val="22"/>
                <w:lang w:val="en-US"/>
              </w:rPr>
              <w:t xml:space="preserve">As a user of the application, I would like to have stored all the past measurement outcomes (since I have been connected with the FLOX/ROX) on my computer. These data will be stored in the data format identical to the one produced by the FLOX/ROX system. </w:t>
            </w:r>
            <w:r>
              <w:rPr>
                <w:rFonts w:ascii="Arial" w:hAnsi="Arial" w:cs="Arial"/>
                <w:color w:val="000000"/>
                <w:sz w:val="22"/>
                <w:szCs w:val="22"/>
              </w:rPr>
              <w:t>Optionally with a start/stop record button.</w:t>
            </w:r>
          </w:p>
        </w:tc>
      </w:tr>
      <w:tr w:rsidR="00BD0919" w14:paraId="44055238" w14:textId="77777777" w:rsidTr="00BD0919">
        <w:trPr>
          <w:trHeight w:val="36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5F7F1D4"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1B300018" w14:textId="77777777" w:rsidR="00BD0919" w:rsidRDefault="00BD0919" w:rsidP="00BD0919">
      <w:pPr>
        <w:spacing w:after="240"/>
        <w:rPr>
          <w:rFonts w:eastAsia="Times New Roman"/>
        </w:rPr>
      </w:pPr>
    </w:p>
    <w:p w14:paraId="1B8052B7" w14:textId="77777777" w:rsidR="00BD0919" w:rsidRPr="00BD0919" w:rsidRDefault="00BD0919" w:rsidP="00BD0919">
      <w:pPr>
        <w:pStyle w:val="berschrift2"/>
      </w:pPr>
      <w:bookmarkStart w:id="7" w:name="_Toc493694949"/>
      <w:r w:rsidRPr="00BD0919">
        <w:t>Epic D Device control (connected mode)</w:t>
      </w:r>
      <w:bookmarkEnd w:id="7"/>
    </w:p>
    <w:p w14:paraId="24F20096"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be able to control the FLOX/ROX device</w:t>
      </w:r>
    </w:p>
    <w:p w14:paraId="730D469E"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465"/>
        <w:gridCol w:w="2009"/>
      </w:tblGrid>
      <w:tr w:rsidR="00BD0919" w14:paraId="21D6D407"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F5B0A37"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t xml:space="preserve">User Story D1.001 Set integration time. </w:t>
            </w:r>
            <w:r>
              <w:rPr>
                <w:rFonts w:ascii="Arial" w:hAnsi="Arial" w:cs="Arial"/>
                <w:b/>
                <w:bCs/>
                <w:i/>
                <w:iCs/>
                <w:color w:val="000000"/>
                <w:sz w:val="22"/>
                <w:szCs w:val="22"/>
              </w:rPr>
              <w:t>(1SP)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A3D2B2"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417440" w14:paraId="5399F005"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90D075"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time manually in order to make manual measurements.</w:t>
            </w:r>
          </w:p>
        </w:tc>
      </w:tr>
      <w:tr w:rsidR="00BD0919" w14:paraId="4EBFF95B" w14:textId="77777777" w:rsidTr="00BD0919">
        <w:trPr>
          <w:trHeight w:val="2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399CFA6"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35CE0109"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568"/>
        <w:gridCol w:w="1840"/>
      </w:tblGrid>
      <w:tr w:rsidR="00BD0919" w14:paraId="0AF7EE0E" w14:textId="77777777" w:rsidTr="00BD0919">
        <w:trPr>
          <w:trHeight w:val="340"/>
        </w:trPr>
        <w:tc>
          <w:tcPr>
            <w:tcW w:w="75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0A7C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D1.002 Set integration max time (1SP)</w:t>
            </w:r>
          </w:p>
        </w:tc>
        <w:tc>
          <w:tcPr>
            <w:tcW w:w="18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C47D660"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417440" w14:paraId="5BAE9A09" w14:textId="77777777" w:rsidTr="00BD0919">
        <w:trPr>
          <w:trHeight w:val="438"/>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474460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integration max time.</w:t>
            </w:r>
          </w:p>
        </w:tc>
      </w:tr>
      <w:tr w:rsidR="00BD0919" w14:paraId="54D971BD" w14:textId="77777777" w:rsidTr="00BD0919">
        <w:trPr>
          <w:trHeight w:val="34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5826E8"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34ED493C"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064"/>
        <w:gridCol w:w="2347"/>
      </w:tblGrid>
      <w:tr w:rsidR="00BD0919" w14:paraId="4CD525AE" w14:textId="77777777" w:rsidTr="00BD0919">
        <w:trPr>
          <w:trHeight w:val="452"/>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1F5A04" w14:textId="77777777" w:rsidR="00BD0919" w:rsidRDefault="00BD0919">
            <w:pPr>
              <w:pStyle w:val="StandardWeb"/>
              <w:spacing w:before="0" w:beforeAutospacing="0" w:after="0" w:afterAutospacing="0"/>
              <w:ind w:left="60"/>
            </w:pPr>
            <w:r w:rsidRPr="00BD0919">
              <w:rPr>
                <w:rFonts w:ascii="Arial" w:hAnsi="Arial" w:cs="Arial"/>
                <w:b/>
                <w:bCs/>
                <w:i/>
                <w:iCs/>
                <w:color w:val="000000"/>
                <w:sz w:val="22"/>
                <w:szCs w:val="22"/>
                <w:lang w:val="en-US"/>
              </w:rPr>
              <w:lastRenderedPageBreak/>
              <w:t xml:space="preserve">User Story D1.003 Set interval time between measurements. </w:t>
            </w:r>
            <w:r>
              <w:rPr>
                <w:rFonts w:ascii="Arial" w:hAnsi="Arial" w:cs="Arial"/>
                <w:b/>
                <w:bCs/>
                <w:i/>
                <w:iCs/>
                <w:color w:val="000000"/>
                <w:sz w:val="22"/>
                <w:szCs w:val="22"/>
              </w:rPr>
              <w:t>(1SP)</w:t>
            </w:r>
          </w:p>
        </w:tc>
        <w:tc>
          <w:tcPr>
            <w:tcW w:w="2347"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3CD0F69"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417440" w14:paraId="0C1712D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8136BB0"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time between measurements.</w:t>
            </w:r>
          </w:p>
        </w:tc>
      </w:tr>
      <w:tr w:rsidR="00BD0919" w14:paraId="39003EC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C3B462E"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59746F9E" w14:textId="77777777" w:rsidR="00BD0919" w:rsidRDefault="00BD0919" w:rsidP="00BD0919">
      <w:pPr>
        <w:spacing w:after="240"/>
        <w:rPr>
          <w:rFonts w:eastAsia="Times New Roman"/>
        </w:rPr>
      </w:pPr>
    </w:p>
    <w:tbl>
      <w:tblPr>
        <w:tblW w:w="9411" w:type="dxa"/>
        <w:tblCellMar>
          <w:top w:w="15" w:type="dxa"/>
          <w:left w:w="15" w:type="dxa"/>
          <w:bottom w:w="15" w:type="dxa"/>
          <w:right w:w="15" w:type="dxa"/>
        </w:tblCellMar>
        <w:tblLook w:val="04A0" w:firstRow="1" w:lastRow="0" w:firstColumn="1" w:lastColumn="0" w:noHBand="0" w:noVBand="1"/>
      </w:tblPr>
      <w:tblGrid>
        <w:gridCol w:w="7143"/>
        <w:gridCol w:w="2268"/>
      </w:tblGrid>
      <w:tr w:rsidR="00BD0919" w14:paraId="1CCA77E3"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2EAE3C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D1.004 Set internal date and time (1SP)</w:t>
            </w:r>
          </w:p>
        </w:tc>
        <w:tc>
          <w:tcPr>
            <w:tcW w:w="226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830376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417440" w14:paraId="47C9DD5C"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65F08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set the date and time of the FLOX/ROX.</w:t>
            </w:r>
          </w:p>
        </w:tc>
      </w:tr>
      <w:tr w:rsidR="00BD0919" w14:paraId="33103BD2" w14:textId="77777777" w:rsidTr="00BD0919">
        <w:trPr>
          <w:trHeight w:val="320"/>
        </w:trPr>
        <w:tc>
          <w:tcPr>
            <w:tcW w:w="9411"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63DFC99"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10D3B0A6"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43"/>
        <w:gridCol w:w="2265"/>
      </w:tblGrid>
      <w:tr w:rsidR="00BD0919" w14:paraId="7DCFDCA2" w14:textId="77777777" w:rsidTr="00BD0919">
        <w:trPr>
          <w:trHeight w:val="340"/>
        </w:trPr>
        <w:tc>
          <w:tcPr>
            <w:tcW w:w="71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42C7D1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D1.005 measure manually (1SP)</w:t>
            </w:r>
          </w:p>
        </w:tc>
        <w:tc>
          <w:tcPr>
            <w:tcW w:w="2265"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9C88CD6"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p>
        </w:tc>
      </w:tr>
      <w:tr w:rsidR="00BD0919" w:rsidRPr="00417440" w14:paraId="60C67D36"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502C76"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start a manual measurement.</w:t>
            </w:r>
          </w:p>
        </w:tc>
      </w:tr>
      <w:tr w:rsidR="00BD0919" w14:paraId="5A3602EB" w14:textId="77777777" w:rsidTr="00BD0919">
        <w:trPr>
          <w:trHeight w:val="320"/>
        </w:trPr>
        <w:tc>
          <w:tcPr>
            <w:tcW w:w="9408"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9BE725C"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651AE6DB"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7183"/>
        <w:gridCol w:w="2291"/>
      </w:tblGrid>
      <w:tr w:rsidR="00BD0919" w14:paraId="04F6FE7B"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17589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D1.006 switch mode(1SP)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EAD99EE" w14:textId="329F4827" w:rsidR="00BD0919" w:rsidRDefault="00BD0919">
            <w:pPr>
              <w:pStyle w:val="StandardWeb"/>
              <w:spacing w:before="0" w:beforeAutospacing="0" w:after="0" w:afterAutospacing="0"/>
              <w:ind w:left="60"/>
            </w:pPr>
            <w:r>
              <w:rPr>
                <w:rFonts w:ascii="Arial" w:hAnsi="Arial" w:cs="Arial"/>
                <w:b/>
                <w:bCs/>
                <w:i/>
                <w:iCs/>
                <w:color w:val="000000"/>
                <w:sz w:val="22"/>
                <w:szCs w:val="22"/>
              </w:rPr>
              <w:t>Priority:</w:t>
            </w:r>
            <w:r w:rsidR="00A33C47">
              <w:rPr>
                <w:rFonts w:ascii="Arial" w:hAnsi="Arial" w:cs="Arial"/>
                <w:b/>
                <w:bCs/>
                <w:i/>
                <w:iCs/>
                <w:color w:val="000000"/>
                <w:sz w:val="22"/>
                <w:szCs w:val="22"/>
              </w:rPr>
              <w:t xml:space="preserve"> </w:t>
            </w:r>
            <w:r>
              <w:rPr>
                <w:rFonts w:ascii="Arial" w:hAnsi="Arial" w:cs="Arial"/>
                <w:b/>
                <w:bCs/>
                <w:i/>
                <w:iCs/>
                <w:color w:val="000000"/>
                <w:sz w:val="22"/>
                <w:szCs w:val="22"/>
              </w:rPr>
              <w:t xml:space="preserve"> 1</w:t>
            </w:r>
          </w:p>
        </w:tc>
      </w:tr>
      <w:tr w:rsidR="00BD0919" w:rsidRPr="00417440" w14:paraId="54802E79"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128D5EF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want to switch from automatic mode to manual mode and vice versa.</w:t>
            </w:r>
          </w:p>
        </w:tc>
      </w:tr>
      <w:tr w:rsidR="00BD0919" w14:paraId="5C70C376" w14:textId="77777777" w:rsidTr="00BD0919">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483B983"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3FB4534A" w14:textId="77777777" w:rsidR="0007675D" w:rsidRPr="0007675D" w:rsidRDefault="0007675D" w:rsidP="0007675D">
      <w:pPr>
        <w:rPr>
          <w:lang w:val="en-US"/>
        </w:rPr>
      </w:pPr>
    </w:p>
    <w:p w14:paraId="4E7F5978" w14:textId="77777777" w:rsidR="00BD0919" w:rsidRPr="00BD0919" w:rsidRDefault="00BD0919" w:rsidP="0007675D">
      <w:pPr>
        <w:pStyle w:val="berschrift2"/>
      </w:pPr>
      <w:bookmarkStart w:id="8" w:name="_Toc493694950"/>
      <w:r w:rsidRPr="00BD0919">
        <w:t>Epic E Data import (disconnected mode)</w:t>
      </w:r>
      <w:bookmarkEnd w:id="8"/>
    </w:p>
    <w:p w14:paraId="06983154"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transfer the content of the SD-card to my computer and manage the data import.</w:t>
      </w:r>
    </w:p>
    <w:p w14:paraId="17A92A1A" w14:textId="77777777" w:rsidR="00BD0919" w:rsidRPr="00BD0919" w:rsidRDefault="00BD0919" w:rsidP="00BD0919">
      <w:pPr>
        <w:spacing w:after="240"/>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7251"/>
        <w:gridCol w:w="2223"/>
      </w:tblGrid>
      <w:tr w:rsidR="00D00A11" w14:paraId="0ACF0245" w14:textId="77777777" w:rsidTr="00BD0919">
        <w:trPr>
          <w:trHeight w:val="340"/>
        </w:trPr>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FC0DEF7"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E1.001 Import from SD-card (3SP)</w:t>
            </w:r>
          </w:p>
        </w:tc>
        <w:tc>
          <w:tcPr>
            <w:tcW w:w="0" w:type="auto"/>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5369A6C"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417440" w14:paraId="2E496B4C"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296CD29" w14:textId="0E082870" w:rsidR="00D00A11" w:rsidRPr="00D00A11" w:rsidRDefault="00BD0919" w:rsidP="00D00A11">
            <w:pPr>
              <w:pStyle w:val="StandardWeb"/>
              <w:spacing w:before="0" w:beforeAutospacing="0" w:after="0" w:afterAutospacing="0"/>
              <w:ind w:left="60"/>
              <w:rPr>
                <w:rFonts w:ascii="Arial" w:hAnsi="Arial" w:cs="Arial"/>
                <w:color w:val="000000"/>
                <w:sz w:val="22"/>
                <w:szCs w:val="22"/>
                <w:lang w:val="en-US"/>
                <w:rPrChange w:id="9" w:author="Wigger Patrick" w:date="2017-10-05T19:10:00Z">
                  <w:rPr>
                    <w:lang w:val="en-US"/>
                  </w:rPr>
                </w:rPrChange>
              </w:rPr>
            </w:pPr>
            <w:r w:rsidRPr="00BD0919">
              <w:rPr>
                <w:rFonts w:ascii="Arial" w:hAnsi="Arial" w:cs="Arial"/>
                <w:color w:val="000000"/>
                <w:sz w:val="22"/>
                <w:szCs w:val="22"/>
                <w:lang w:val="en-US"/>
              </w:rPr>
              <w:t>As a user of the application I would like to initiate the data-import from a mounted SD-card into the application.</w:t>
            </w:r>
            <w:ins w:id="10" w:author="Wigger Patrick" w:date="2017-10-05T19:10:00Z">
              <w:r w:rsidR="00D00A11">
                <w:rPr>
                  <w:rFonts w:ascii="Arial" w:hAnsi="Arial" w:cs="Arial"/>
                  <w:color w:val="000000"/>
                  <w:sz w:val="22"/>
                  <w:szCs w:val="22"/>
                  <w:lang w:val="en-US"/>
                </w:rPr>
                <w:t xml:space="preserve"> </w:t>
              </w:r>
              <w:commentRangeStart w:id="11"/>
              <w:r w:rsidR="00D00A11">
                <w:rPr>
                  <w:rFonts w:ascii="Arial" w:hAnsi="Arial" w:cs="Arial"/>
                  <w:color w:val="000000"/>
                  <w:sz w:val="22"/>
                  <w:szCs w:val="22"/>
                  <w:lang w:val="en-US"/>
                </w:rPr>
                <w:t xml:space="preserve">It should be possible to </w:t>
              </w:r>
            </w:ins>
            <w:ins w:id="12" w:author="Wigger Patrick" w:date="2017-10-05T19:11:00Z">
              <w:r w:rsidR="00D00A11">
                <w:rPr>
                  <w:rFonts w:ascii="Arial" w:hAnsi="Arial" w:cs="Arial"/>
                  <w:color w:val="000000"/>
                  <w:sz w:val="22"/>
                  <w:szCs w:val="22"/>
                  <w:lang w:val="en-US"/>
                </w:rPr>
                <w:t>specify</w:t>
              </w:r>
            </w:ins>
            <w:ins w:id="13" w:author="Wigger Patrick" w:date="2017-10-05T19:10:00Z">
              <w:r w:rsidR="00D00A11">
                <w:rPr>
                  <w:rFonts w:ascii="Arial" w:hAnsi="Arial" w:cs="Arial"/>
                  <w:color w:val="000000"/>
                  <w:sz w:val="22"/>
                  <w:szCs w:val="22"/>
                  <w:lang w:val="en-US"/>
                </w:rPr>
                <w:t xml:space="preserve"> which datasets should be imported. </w:t>
              </w:r>
            </w:ins>
            <w:commentRangeEnd w:id="11"/>
            <w:ins w:id="14" w:author="Wigger Patrick" w:date="2017-10-05T19:11:00Z">
              <w:r w:rsidR="00D00A11">
                <w:rPr>
                  <w:rStyle w:val="Kommentarzeichen"/>
                  <w:rFonts w:ascii="Arial" w:hAnsi="Arial" w:cstheme="minorBidi"/>
                  <w:lang w:val="de-CH" w:eastAsia="en-US"/>
                </w:rPr>
                <w:commentReference w:id="11"/>
              </w:r>
            </w:ins>
          </w:p>
        </w:tc>
      </w:tr>
      <w:tr w:rsidR="00BD0919" w14:paraId="6A84B1A1"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A60E70"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7F9F709C"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6371"/>
        <w:gridCol w:w="3103"/>
      </w:tblGrid>
      <w:tr w:rsidR="00A33C47" w14:paraId="1782BFD7" w14:textId="77777777" w:rsidTr="00A33C47">
        <w:trPr>
          <w:trHeight w:val="340"/>
        </w:trPr>
        <w:tc>
          <w:tcPr>
            <w:tcW w:w="6398"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B00BE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E1.002 Synchronisation of Data from SD Card and Data received via serial COM (3SP)</w:t>
            </w:r>
          </w:p>
        </w:tc>
        <w:tc>
          <w:tcPr>
            <w:tcW w:w="3076"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6C67BA8"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4</w:t>
            </w:r>
          </w:p>
        </w:tc>
      </w:tr>
      <w:tr w:rsidR="00BD0919" w:rsidRPr="00417440" w14:paraId="22B0FF6D"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E064C7D"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synchronise the Data from SD Card and Data received via serial COM to avoid duplications.</w:t>
            </w:r>
          </w:p>
        </w:tc>
      </w:tr>
      <w:tr w:rsidR="00BD0919" w14:paraId="6E2766D5" w14:textId="77777777" w:rsidTr="00BD0919">
        <w:trPr>
          <w:trHeight w:val="1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B43ABEC" w14:textId="77777777" w:rsidR="00BD0919" w:rsidRDefault="00BD0919">
            <w:pPr>
              <w:pStyle w:val="StandardWeb"/>
              <w:spacing w:before="0" w:beforeAutospacing="0" w:after="0" w:afterAutospacing="0"/>
              <w:ind w:left="60"/>
            </w:pPr>
            <w:r>
              <w:rPr>
                <w:rFonts w:ascii="Arial" w:hAnsi="Arial" w:cs="Arial"/>
                <w:color w:val="000000"/>
                <w:sz w:val="22"/>
                <w:szCs w:val="22"/>
              </w:rPr>
              <w:lastRenderedPageBreak/>
              <w:t>Author: A. Hueni</w:t>
            </w:r>
          </w:p>
        </w:tc>
      </w:tr>
    </w:tbl>
    <w:p w14:paraId="78A0DB02" w14:textId="77777777" w:rsidR="00BD0919" w:rsidRDefault="00BD0919" w:rsidP="00BD0919">
      <w:pPr>
        <w:rPr>
          <w:rFonts w:eastAsia="Times New Roman"/>
        </w:rPr>
      </w:pPr>
    </w:p>
    <w:p w14:paraId="4DFECFA4" w14:textId="77777777" w:rsidR="00BD0919" w:rsidRPr="00401D6A" w:rsidRDefault="00BD0919" w:rsidP="00BD0919">
      <w:pPr>
        <w:pStyle w:val="berschrift3"/>
        <w:rPr>
          <w:lang w:val="en-US"/>
        </w:rPr>
      </w:pPr>
      <w:bookmarkStart w:id="15" w:name="_Toc493694951"/>
      <w:r w:rsidRPr="00401D6A">
        <w:rPr>
          <w:lang w:val="en-US"/>
        </w:rPr>
        <w:t>Epic F Datavisualization (disconnected mode/connected mode)</w:t>
      </w:r>
      <w:bookmarkEnd w:id="15"/>
      <w:r w:rsidRPr="00401D6A">
        <w:rPr>
          <w:lang w:val="en-US"/>
        </w:rPr>
        <w:t xml:space="preserve"> </w:t>
      </w:r>
    </w:p>
    <w:p w14:paraId="4370A06B" w14:textId="77777777" w:rsidR="00BD0919" w:rsidRPr="00BD0919" w:rsidRDefault="00BD0919" w:rsidP="00BD0919">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visualize FLOX/ROX RAW-data.</w:t>
      </w:r>
    </w:p>
    <w:p w14:paraId="52C6FA8B" w14:textId="77777777" w:rsidR="00BD0919" w:rsidRPr="00BD0919" w:rsidRDefault="00BD0919" w:rsidP="00BD0919">
      <w:pPr>
        <w:rPr>
          <w:rFonts w:eastAsia="Times New Roman"/>
          <w:lang w:val="en-US"/>
        </w:rPr>
      </w:pPr>
    </w:p>
    <w:tbl>
      <w:tblPr>
        <w:tblW w:w="9553" w:type="dxa"/>
        <w:tblCellMar>
          <w:top w:w="15" w:type="dxa"/>
          <w:left w:w="15" w:type="dxa"/>
          <w:bottom w:w="15" w:type="dxa"/>
          <w:right w:w="15" w:type="dxa"/>
        </w:tblCellMar>
        <w:tblLook w:val="04A0" w:firstRow="1" w:lastRow="0" w:firstColumn="1" w:lastColumn="0" w:noHBand="0" w:noVBand="1"/>
      </w:tblPr>
      <w:tblGrid>
        <w:gridCol w:w="6151"/>
        <w:gridCol w:w="3402"/>
      </w:tblGrid>
      <w:tr w:rsidR="00BD0919" w14:paraId="4AB2530E" w14:textId="77777777" w:rsidTr="00BD0919">
        <w:trPr>
          <w:trHeight w:val="340"/>
        </w:trPr>
        <w:tc>
          <w:tcPr>
            <w:tcW w:w="615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867FE3"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F1.001 Choose data (2SP)</w:t>
            </w:r>
          </w:p>
        </w:tc>
        <w:tc>
          <w:tcPr>
            <w:tcW w:w="34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E4F5B0" w14:textId="1EDA2A8E"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rsidRPr="00417440" w14:paraId="5FC0A2B1" w14:textId="77777777" w:rsidTr="00BD0919">
        <w:trPr>
          <w:trHeight w:val="820"/>
        </w:trPr>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6290C10" w14:textId="7926EC6D" w:rsidR="00BD0919" w:rsidRPr="00BD0919" w:rsidRDefault="00BD0919" w:rsidP="008F7AD5">
            <w:pPr>
              <w:pStyle w:val="StandardWeb"/>
              <w:spacing w:before="0" w:beforeAutospacing="0" w:after="0" w:afterAutospacing="0"/>
              <w:rPr>
                <w:lang w:val="en-US"/>
              </w:rPr>
            </w:pPr>
            <w:r w:rsidRPr="00BD0919">
              <w:rPr>
                <w:rFonts w:ascii="Arial" w:hAnsi="Arial" w:cs="Arial"/>
                <w:color w:val="000000"/>
                <w:sz w:val="22"/>
                <w:szCs w:val="22"/>
                <w:lang w:val="en-US"/>
              </w:rPr>
              <w:t>As a user of the application I would like to choose which data I want to visualize.</w:t>
            </w:r>
            <w:ins w:id="16" w:author="Wigger Patrick" w:date="2017-10-05T19:15:00Z">
              <w:r w:rsidR="00D00A11">
                <w:rPr>
                  <w:rFonts w:ascii="Arial" w:hAnsi="Arial" w:cs="Arial"/>
                  <w:color w:val="000000"/>
                  <w:sz w:val="22"/>
                  <w:szCs w:val="22"/>
                  <w:lang w:val="en-US"/>
                </w:rPr>
                <w:t xml:space="preserve"> I am able to select single or multiple measurements. I am able to </w:t>
              </w:r>
              <w:r w:rsidR="008F7AD5">
                <w:rPr>
                  <w:rFonts w:ascii="Arial" w:hAnsi="Arial" w:cs="Arial"/>
                  <w:color w:val="000000"/>
                  <w:sz w:val="22"/>
                  <w:szCs w:val="22"/>
                  <w:lang w:val="en-US"/>
                </w:rPr>
                <w:t>select multiple measurements with help of the shift/ctrl button.</w:t>
              </w:r>
            </w:ins>
            <w:ins w:id="17" w:author="Wigger Patrick" w:date="2017-10-05T19:14:00Z">
              <w:r w:rsidR="00D00A11">
                <w:rPr>
                  <w:rFonts w:ascii="Arial" w:hAnsi="Arial" w:cs="Arial"/>
                  <w:color w:val="000000"/>
                  <w:sz w:val="22"/>
                  <w:szCs w:val="22"/>
                  <w:lang w:val="en-US"/>
                </w:rPr>
                <w:t xml:space="preserve"> After I press the visualize button, the active tab visualizes the dataset. I am able to update my selection and update the visualization over </w:t>
              </w:r>
            </w:ins>
            <w:ins w:id="18" w:author="Wigger Patrick" w:date="2017-10-05T19:15:00Z">
              <w:r w:rsidR="00D00A11">
                <w:rPr>
                  <w:rFonts w:ascii="Arial" w:hAnsi="Arial" w:cs="Arial"/>
                  <w:color w:val="000000"/>
                  <w:sz w:val="22"/>
                  <w:szCs w:val="22"/>
                  <w:lang w:val="en-US"/>
                </w:rPr>
                <w:t>a</w:t>
              </w:r>
            </w:ins>
            <w:ins w:id="19" w:author="Wigger Patrick" w:date="2017-10-05T19:14:00Z">
              <w:r w:rsidR="00D00A11">
                <w:rPr>
                  <w:rFonts w:ascii="Arial" w:hAnsi="Arial" w:cs="Arial"/>
                  <w:color w:val="000000"/>
                  <w:sz w:val="22"/>
                  <w:szCs w:val="22"/>
                  <w:lang w:val="en-US"/>
                </w:rPr>
                <w:t xml:space="preserve"> </w:t>
              </w:r>
            </w:ins>
            <w:ins w:id="20" w:author="Wigger Patrick" w:date="2017-10-05T19:16:00Z">
              <w:r w:rsidR="008F7AD5">
                <w:rPr>
                  <w:rFonts w:ascii="Arial" w:hAnsi="Arial" w:cs="Arial"/>
                  <w:color w:val="000000"/>
                  <w:sz w:val="22"/>
                  <w:szCs w:val="22"/>
                  <w:lang w:val="en-US"/>
                </w:rPr>
                <w:t>“update plot”</w:t>
              </w:r>
            </w:ins>
            <w:ins w:id="21" w:author="Wigger Patrick" w:date="2017-10-05T19:14:00Z">
              <w:r w:rsidR="00D00A11">
                <w:rPr>
                  <w:rFonts w:ascii="Arial" w:hAnsi="Arial" w:cs="Arial"/>
                  <w:color w:val="000000"/>
                  <w:sz w:val="22"/>
                  <w:szCs w:val="22"/>
                  <w:lang w:val="en-US"/>
                </w:rPr>
                <w:t xml:space="preserve"> button</w:t>
              </w:r>
            </w:ins>
            <w:ins w:id="22" w:author="Wigger Patrick" w:date="2017-10-05T19:15:00Z">
              <w:r w:rsidR="00D00A11">
                <w:rPr>
                  <w:rFonts w:ascii="Arial" w:hAnsi="Arial" w:cs="Arial"/>
                  <w:color w:val="000000"/>
                  <w:sz w:val="22"/>
                  <w:szCs w:val="22"/>
                  <w:lang w:val="en-US"/>
                </w:rPr>
                <w:t xml:space="preserve">. </w:t>
              </w:r>
            </w:ins>
          </w:p>
        </w:tc>
      </w:tr>
      <w:tr w:rsidR="00BD0919" w14:paraId="196CEFB8" w14:textId="77777777" w:rsidTr="00BD0919">
        <w:tc>
          <w:tcPr>
            <w:tcW w:w="9553" w:type="dxa"/>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C2E5B2E"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03353100"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18"/>
        <w:gridCol w:w="3556"/>
      </w:tblGrid>
      <w:tr w:rsidR="001E03C8" w14:paraId="2AC7E148" w14:textId="77777777" w:rsidTr="001E03C8">
        <w:trPr>
          <w:trHeight w:val="340"/>
        </w:trPr>
        <w:tc>
          <w:tcPr>
            <w:tcW w:w="597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AA58798"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F1.002 Visualization of raw data (5SP)</w:t>
            </w:r>
          </w:p>
        </w:tc>
        <w:tc>
          <w:tcPr>
            <w:tcW w:w="350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B4FADB6" w14:textId="0D6971B7"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14:paraId="02508051"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11A498B" w14:textId="085B45AA" w:rsidR="00BD0919" w:rsidRPr="00BD0919" w:rsidRDefault="00BD0919" w:rsidP="00865AC3">
            <w:pPr>
              <w:pStyle w:val="StandardWeb"/>
              <w:spacing w:before="0" w:beforeAutospacing="0" w:after="0" w:afterAutospacing="0"/>
              <w:ind w:left="60"/>
              <w:rPr>
                <w:lang w:val="en-US"/>
              </w:rPr>
            </w:pPr>
            <w:r w:rsidRPr="00BD0919">
              <w:rPr>
                <w:rFonts w:ascii="Arial" w:hAnsi="Arial" w:cs="Arial"/>
                <w:color w:val="000000"/>
                <w:sz w:val="22"/>
                <w:szCs w:val="22"/>
                <w:lang w:val="en-US"/>
              </w:rPr>
              <w:t xml:space="preserve">As a user of the application, I </w:t>
            </w:r>
            <w:commentRangeStart w:id="23"/>
            <w:r w:rsidRPr="00BD0919">
              <w:rPr>
                <w:rFonts w:ascii="Arial" w:hAnsi="Arial" w:cs="Arial"/>
                <w:color w:val="000000"/>
                <w:sz w:val="22"/>
                <w:szCs w:val="22"/>
                <w:lang w:val="en-US"/>
              </w:rPr>
              <w:t xml:space="preserve">would like to </w:t>
            </w:r>
            <w:del w:id="24" w:author="Wigger Patrick" w:date="2017-09-28T13:31:00Z">
              <w:r w:rsidRPr="00BD0919" w:rsidDel="00865AC3">
                <w:rPr>
                  <w:rFonts w:ascii="Arial" w:hAnsi="Arial" w:cs="Arial"/>
                  <w:color w:val="000000"/>
                  <w:sz w:val="22"/>
                  <w:szCs w:val="22"/>
                  <w:lang w:val="en-US"/>
                </w:rPr>
                <w:delText xml:space="preserve">show </w:delText>
              </w:r>
            </w:del>
            <w:ins w:id="25" w:author="Wigger Patrick" w:date="2017-09-28T13:31:00Z">
              <w:r w:rsidR="00865AC3">
                <w:rPr>
                  <w:rFonts w:ascii="Arial" w:hAnsi="Arial" w:cs="Arial"/>
                  <w:color w:val="000000"/>
                  <w:sz w:val="22"/>
                  <w:szCs w:val="22"/>
                  <w:lang w:val="en-US"/>
                </w:rPr>
                <w:t>plot</w:t>
              </w:r>
              <w:r w:rsidR="00865AC3" w:rsidRPr="00BD0919">
                <w:rPr>
                  <w:rFonts w:ascii="Arial" w:hAnsi="Arial" w:cs="Arial"/>
                  <w:color w:val="000000"/>
                  <w:sz w:val="22"/>
                  <w:szCs w:val="22"/>
                  <w:lang w:val="en-US"/>
                </w:rPr>
                <w:t xml:space="preserve"> </w:t>
              </w:r>
            </w:ins>
            <w:r w:rsidRPr="00BD0919">
              <w:rPr>
                <w:rFonts w:ascii="Arial" w:hAnsi="Arial" w:cs="Arial"/>
                <w:color w:val="000000"/>
                <w:sz w:val="22"/>
                <w:szCs w:val="22"/>
                <w:lang w:val="en-US"/>
              </w:rPr>
              <w:t xml:space="preserve">a selected dataset </w:t>
            </w:r>
            <w:ins w:id="26" w:author="Wigger Patrick" w:date="2017-09-28T13:31:00Z">
              <w:r w:rsidR="00865AC3">
                <w:rPr>
                  <w:rFonts w:ascii="Arial" w:hAnsi="Arial" w:cs="Arial"/>
                  <w:color w:val="000000"/>
                  <w:sz w:val="22"/>
                  <w:szCs w:val="22"/>
                  <w:lang w:val="en-US"/>
                </w:rPr>
                <w:t>of</w:t>
              </w:r>
            </w:ins>
            <w:del w:id="27" w:author="Wigger Patrick" w:date="2017-09-28T13:31:00Z">
              <w:r w:rsidRPr="00BD0919" w:rsidDel="00865AC3">
                <w:rPr>
                  <w:rFonts w:ascii="Arial" w:hAnsi="Arial" w:cs="Arial"/>
                  <w:color w:val="000000"/>
                  <w:sz w:val="22"/>
                  <w:szCs w:val="22"/>
                  <w:lang w:val="en-US"/>
                </w:rPr>
                <w:delText>as</w:delText>
              </w:r>
            </w:del>
            <w:r w:rsidRPr="00BD0919">
              <w:rPr>
                <w:rFonts w:ascii="Arial" w:hAnsi="Arial" w:cs="Arial"/>
                <w:color w:val="000000"/>
                <w:sz w:val="22"/>
                <w:szCs w:val="22"/>
                <w:lang w:val="en-US"/>
              </w:rPr>
              <w:t xml:space="preserve"> raw data</w:t>
            </w:r>
            <w:ins w:id="28" w:author="Wigger Patrick" w:date="2017-09-28T13:31:00Z">
              <w:r w:rsidR="00865AC3">
                <w:rPr>
                  <w:rFonts w:ascii="Arial" w:hAnsi="Arial" w:cs="Arial"/>
                  <w:color w:val="000000"/>
                  <w:sz w:val="22"/>
                  <w:szCs w:val="22"/>
                  <w:lang w:val="en-US"/>
                </w:rPr>
                <w:t>.</w:t>
              </w:r>
              <w:commentRangeEnd w:id="23"/>
              <w:r w:rsidR="00865AC3">
                <w:rPr>
                  <w:rStyle w:val="Kommentarzeichen"/>
                  <w:rFonts w:ascii="Arial" w:hAnsi="Arial" w:cstheme="minorBidi"/>
                  <w:lang w:val="de-CH" w:eastAsia="en-US"/>
                </w:rPr>
                <w:commentReference w:id="23"/>
              </w:r>
            </w:ins>
            <w:del w:id="29" w:author="Wigger Patrick" w:date="2017-09-28T13:31:00Z">
              <w:r w:rsidRPr="00BD0919" w:rsidDel="00865AC3">
                <w:rPr>
                  <w:rFonts w:ascii="Arial" w:hAnsi="Arial" w:cs="Arial"/>
                  <w:color w:val="000000"/>
                  <w:sz w:val="22"/>
                  <w:szCs w:val="22"/>
                  <w:lang w:val="en-US"/>
                </w:rPr>
                <w:delText xml:space="preserve"> in </w:delText>
              </w:r>
              <w:r w:rsidRPr="00BD0919" w:rsidDel="00417440">
                <w:rPr>
                  <w:rFonts w:ascii="Arial" w:hAnsi="Arial" w:cs="Arial"/>
                  <w:color w:val="000000"/>
                  <w:sz w:val="22"/>
                  <w:szCs w:val="22"/>
                  <w:lang w:val="en-US"/>
                </w:rPr>
                <w:delText xml:space="preserve">Table view </w:delText>
              </w:r>
              <w:r w:rsidRPr="00BD0919" w:rsidDel="00865AC3">
                <w:rPr>
                  <w:rFonts w:ascii="Arial" w:hAnsi="Arial" w:cs="Arial"/>
                  <w:color w:val="000000"/>
                  <w:sz w:val="22"/>
                  <w:szCs w:val="22"/>
                  <w:lang w:val="en-US"/>
                </w:rPr>
                <w:delText xml:space="preserve">and be able to plot this dataset. </w:delText>
              </w:r>
            </w:del>
          </w:p>
          <w:p w14:paraId="788430C9" w14:textId="1CDB7F98" w:rsidR="00BD0919" w:rsidRDefault="00BD0919" w:rsidP="00D00A11">
            <w:pPr>
              <w:pStyle w:val="StandardWeb"/>
              <w:spacing w:before="0" w:beforeAutospacing="0" w:after="0" w:afterAutospacing="0"/>
              <w:ind w:left="60"/>
            </w:pPr>
            <w:r w:rsidRPr="00BD0919">
              <w:rPr>
                <w:rFonts w:ascii="Arial" w:hAnsi="Arial" w:cs="Arial"/>
                <w:color w:val="000000"/>
                <w:sz w:val="22"/>
                <w:szCs w:val="22"/>
                <w:lang w:val="en-US"/>
              </w:rPr>
              <w:t xml:space="preserve">The x-axis of the plots can be chosen to be either band numbers or wavelengths. </w:t>
            </w:r>
            <w:r w:rsidR="00A33C47">
              <w:rPr>
                <w:rFonts w:ascii="Arial" w:hAnsi="Arial" w:cs="Arial"/>
                <w:color w:val="000000"/>
                <w:sz w:val="22"/>
                <w:szCs w:val="22"/>
              </w:rPr>
              <w:t>The wavele</w:t>
            </w:r>
            <w:r>
              <w:rPr>
                <w:rFonts w:ascii="Arial" w:hAnsi="Arial" w:cs="Arial"/>
                <w:color w:val="000000"/>
                <w:sz w:val="22"/>
                <w:szCs w:val="22"/>
              </w:rPr>
              <w:t>ngths are read from the FLOX/ROX.</w:t>
            </w:r>
            <w:ins w:id="30" w:author="Wigger Patrick" w:date="2017-10-05T19:07:00Z">
              <w:r w:rsidR="00D00A11">
                <w:rPr>
                  <w:rFonts w:ascii="Arial" w:hAnsi="Arial" w:cs="Arial"/>
                  <w:color w:val="000000"/>
                  <w:sz w:val="22"/>
                  <w:szCs w:val="22"/>
                </w:rPr>
                <w:t xml:space="preserve"> The y-Axis changes </w:t>
              </w:r>
            </w:ins>
            <w:ins w:id="31" w:author="Wigger Patrick" w:date="2017-10-05T19:08:00Z">
              <w:r w:rsidR="00D00A11">
                <w:rPr>
                  <w:rFonts w:ascii="Arial" w:hAnsi="Arial" w:cs="Arial"/>
                  <w:color w:val="000000"/>
                  <w:sz w:val="22"/>
                  <w:szCs w:val="22"/>
                </w:rPr>
                <w:t>its units according to the chosen type of data: DN (Digital Number) for Raw Data</w:t>
              </w:r>
            </w:ins>
            <w:ins w:id="32" w:author="Wigger Patrick" w:date="2017-10-05T19:22:00Z">
              <w:r w:rsidR="00B6461A">
                <w:rPr>
                  <w:rFonts w:ascii="Arial" w:hAnsi="Arial" w:cs="Arial"/>
                  <w:color w:val="000000"/>
                  <w:sz w:val="22"/>
                  <w:szCs w:val="22"/>
                </w:rPr>
                <w:br/>
                <w:t xml:space="preserve">For Raw data the following graphs are shown: WR, </w:t>
              </w:r>
            </w:ins>
            <w:ins w:id="33" w:author="Wigger Patrick" w:date="2017-10-05T19:24:00Z">
              <w:r w:rsidR="00B6461A">
                <w:rPr>
                  <w:rFonts w:ascii="Arial" w:hAnsi="Arial" w:cs="Arial"/>
                  <w:color w:val="000000"/>
                  <w:sz w:val="22"/>
                  <w:szCs w:val="22"/>
                </w:rPr>
                <w:t xml:space="preserve">Veg, </w:t>
              </w:r>
            </w:ins>
            <w:ins w:id="34" w:author="Wigger Patrick" w:date="2017-10-05T19:22:00Z">
              <w:r w:rsidR="00B6461A">
                <w:rPr>
                  <w:rFonts w:ascii="Arial" w:hAnsi="Arial" w:cs="Arial"/>
                  <w:color w:val="000000"/>
                  <w:sz w:val="22"/>
                  <w:szCs w:val="22"/>
                </w:rPr>
                <w:t>DC</w:t>
              </w:r>
            </w:ins>
            <w:ins w:id="35" w:author="Wigger Patrick" w:date="2017-10-05T19:24:00Z">
              <w:r w:rsidR="00B6461A">
                <w:rPr>
                  <w:rFonts w:ascii="Arial" w:hAnsi="Arial" w:cs="Arial"/>
                  <w:color w:val="000000"/>
                  <w:sz w:val="22"/>
                  <w:szCs w:val="22"/>
                </w:rPr>
                <w:t>_WR</w:t>
              </w:r>
            </w:ins>
            <w:ins w:id="36" w:author="Wigger Patrick" w:date="2017-10-05T19:22:00Z">
              <w:r w:rsidR="00B6461A">
                <w:rPr>
                  <w:rFonts w:ascii="Arial" w:hAnsi="Arial" w:cs="Arial"/>
                  <w:color w:val="000000"/>
                  <w:sz w:val="22"/>
                  <w:szCs w:val="22"/>
                </w:rPr>
                <w:t xml:space="preserve">, </w:t>
              </w:r>
            </w:ins>
            <w:ins w:id="37" w:author="Wigger Patrick" w:date="2017-10-05T19:24:00Z">
              <w:r w:rsidR="00B6461A">
                <w:rPr>
                  <w:rFonts w:ascii="Arial" w:hAnsi="Arial" w:cs="Arial"/>
                  <w:color w:val="000000"/>
                  <w:sz w:val="22"/>
                  <w:szCs w:val="22"/>
                </w:rPr>
                <w:t>DC_</w:t>
              </w:r>
            </w:ins>
            <w:ins w:id="38" w:author="Wigger Patrick" w:date="2017-10-05T19:22:00Z">
              <w:r w:rsidR="00B6461A">
                <w:rPr>
                  <w:rFonts w:ascii="Arial" w:hAnsi="Arial" w:cs="Arial"/>
                  <w:color w:val="000000"/>
                  <w:sz w:val="22"/>
                  <w:szCs w:val="22"/>
                </w:rPr>
                <w:t xml:space="preserve">Veg, </w:t>
              </w:r>
            </w:ins>
          </w:p>
        </w:tc>
      </w:tr>
      <w:tr w:rsidR="00BD0919" w14:paraId="609CC563"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557491D"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794D4E5D"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892"/>
        <w:gridCol w:w="3582"/>
      </w:tblGrid>
      <w:tr w:rsidR="00BD0919" w14:paraId="76120431" w14:textId="77777777" w:rsidTr="001E03C8">
        <w:trPr>
          <w:trHeight w:val="340"/>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5C4391A"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F1.003 Visualization of processed data (5SP)</w:t>
            </w:r>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3CF62E6" w14:textId="7A86DD53" w:rsidR="00BD0919" w:rsidRDefault="00BD0919">
            <w:pPr>
              <w:pStyle w:val="StandardWeb"/>
              <w:spacing w:before="0" w:beforeAutospacing="0" w:after="0" w:afterAutospacing="0"/>
              <w:ind w:left="60"/>
            </w:pPr>
            <w:r>
              <w:rPr>
                <w:rFonts w:ascii="Arial" w:hAnsi="Arial" w:cs="Arial"/>
                <w:b/>
                <w:bCs/>
                <w:i/>
                <w:iCs/>
                <w:color w:val="000000"/>
                <w:sz w:val="22"/>
                <w:szCs w:val="22"/>
              </w:rPr>
              <w:t>Priority: 1</w:t>
            </w:r>
            <w:r w:rsidR="00A33C47">
              <w:rPr>
                <w:rFonts w:ascii="Arial" w:hAnsi="Arial" w:cs="Arial"/>
                <w:b/>
                <w:bCs/>
                <w:i/>
                <w:iCs/>
                <w:color w:val="000000"/>
                <w:sz w:val="22"/>
                <w:szCs w:val="22"/>
              </w:rPr>
              <w:t xml:space="preserve"> MVP</w:t>
            </w:r>
          </w:p>
        </w:tc>
      </w:tr>
      <w:tr w:rsidR="00BD0919" w14:paraId="25434E3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C37C8B5" w14:textId="268B721A"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visualize a selected dataset as radiance and reflectance. A selected dataset can consist of 1:N measurements sequences. A measurement sequence is defined as (WR1, VEG, WR2, DC WR, DC VEG). The maximum number of sequences in a dataset, N, can be configured or is hardcoded to avoid too long plotting times. N should be around 30-50 as a minimal requirement.</w:t>
            </w:r>
          </w:p>
          <w:p w14:paraId="731B99CC" w14:textId="4C6319F4"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The x-axis of the plots can be chosen to be either band numbers or wavelengths.</w:t>
            </w:r>
            <w:ins w:id="39" w:author="Wigger Patrick" w:date="2017-10-05T19:13:00Z">
              <w:r w:rsidR="00D00A11">
                <w:rPr>
                  <w:rFonts w:ascii="Arial" w:hAnsi="Arial" w:cs="Arial"/>
                  <w:color w:val="000000"/>
                  <w:sz w:val="22"/>
                  <w:szCs w:val="22"/>
                  <w:lang w:val="en-US"/>
                </w:rPr>
                <w:t xml:space="preserve"> The y-Axis changes its units according to the chosen type of data: </w:t>
              </w:r>
              <w:r w:rsidR="00D00A11">
                <w:rPr>
                  <w:rFonts w:ascii="Arial" w:hAnsi="Arial" w:cs="Arial"/>
                  <w:color w:val="000000"/>
                  <w:sz w:val="22"/>
                  <w:szCs w:val="22"/>
                </w:rPr>
                <w:t xml:space="preserve">, </w:t>
              </w:r>
              <w:commentRangeStart w:id="40"/>
              <w:r w:rsidR="00D00A11">
                <w:rPr>
                  <w:rFonts w:ascii="Arial" w:hAnsi="Arial" w:cs="Arial"/>
                  <w:color w:val="000000"/>
                  <w:sz w:val="22"/>
                  <w:szCs w:val="22"/>
                </w:rPr>
                <w:t>??</w:t>
              </w:r>
              <w:commentRangeEnd w:id="40"/>
              <w:r w:rsidR="00D00A11">
                <w:rPr>
                  <w:rStyle w:val="Kommentarzeichen"/>
                  <w:rFonts w:ascii="Arial" w:hAnsi="Arial" w:cstheme="minorBidi"/>
                  <w:lang w:val="de-CH" w:eastAsia="en-US"/>
                </w:rPr>
                <w:commentReference w:id="40"/>
              </w:r>
              <w:r w:rsidR="00D00A11">
                <w:rPr>
                  <w:rFonts w:ascii="Arial" w:hAnsi="Arial" w:cs="Arial"/>
                  <w:color w:val="000000"/>
                  <w:sz w:val="22"/>
                  <w:szCs w:val="22"/>
                </w:rPr>
                <w:t xml:space="preserve"> for Radiance, and no u</w:t>
              </w:r>
              <w:r w:rsidR="00D00A11">
                <w:rPr>
                  <w:rFonts w:ascii="Arial" w:hAnsi="Arial" w:cs="Arial"/>
                  <w:color w:val="000000"/>
                  <w:sz w:val="22"/>
                  <w:szCs w:val="22"/>
                </w:rPr>
                <w:t>nit</w:t>
              </w:r>
              <w:r w:rsidR="00D00A11">
                <w:rPr>
                  <w:rFonts w:ascii="Arial" w:hAnsi="Arial" w:cs="Arial"/>
                  <w:color w:val="000000"/>
                  <w:sz w:val="22"/>
                  <w:szCs w:val="22"/>
                </w:rPr>
                <w:t>s</w:t>
              </w:r>
              <w:r w:rsidR="00D00A11">
                <w:rPr>
                  <w:rFonts w:ascii="Arial" w:hAnsi="Arial" w:cs="Arial"/>
                  <w:color w:val="000000"/>
                  <w:sz w:val="22"/>
                  <w:szCs w:val="22"/>
                </w:rPr>
                <w:t xml:space="preserve"> for Reflectance.</w:t>
              </w:r>
            </w:ins>
          </w:p>
          <w:p w14:paraId="10E78434" w14:textId="726BE430" w:rsidR="00D00A11" w:rsidRDefault="00BD0919" w:rsidP="00F42FA2">
            <w:pPr>
              <w:pStyle w:val="StandardWeb"/>
              <w:spacing w:before="0" w:beforeAutospacing="0" w:after="0" w:afterAutospacing="0"/>
              <w:ind w:left="60"/>
              <w:rPr>
                <w:ins w:id="41" w:author="Wigger Patrick" w:date="2017-10-05T19:24:00Z"/>
                <w:rFonts w:ascii="Arial" w:hAnsi="Arial" w:cs="Arial"/>
                <w:color w:val="000000"/>
                <w:sz w:val="22"/>
                <w:szCs w:val="22"/>
              </w:rPr>
            </w:pPr>
            <w:r w:rsidRPr="00BD0919">
              <w:rPr>
                <w:rFonts w:ascii="Arial" w:hAnsi="Arial" w:cs="Arial"/>
                <w:color w:val="000000"/>
                <w:sz w:val="22"/>
                <w:szCs w:val="22"/>
                <w:lang w:val="en-US"/>
              </w:rPr>
              <w:t xml:space="preserve">The calibration from raw data to radiance and the calculation of reflectance is done within the application. The radiometric calibration uses the radiometric calibration coefficients stored on the FLOX/ROX. </w:t>
            </w:r>
            <w:r>
              <w:rPr>
                <w:rFonts w:ascii="Arial" w:hAnsi="Arial" w:cs="Arial"/>
                <w:color w:val="000000"/>
                <w:sz w:val="22"/>
                <w:szCs w:val="22"/>
              </w:rPr>
              <w:t>The wavelengths are read from the FLOX/ROX.</w:t>
            </w:r>
          </w:p>
          <w:p w14:paraId="013F9FFE" w14:textId="7F180BB2" w:rsidR="00B6461A" w:rsidRDefault="00B6461A" w:rsidP="00F42FA2">
            <w:pPr>
              <w:pStyle w:val="StandardWeb"/>
              <w:spacing w:before="0" w:beforeAutospacing="0" w:after="0" w:afterAutospacing="0"/>
              <w:ind w:left="60"/>
              <w:rPr>
                <w:ins w:id="42" w:author="Wigger Patrick" w:date="2017-10-05T19:24:00Z"/>
                <w:rFonts w:ascii="Arial" w:hAnsi="Arial" w:cs="Arial"/>
                <w:color w:val="000000"/>
                <w:sz w:val="22"/>
                <w:szCs w:val="22"/>
              </w:rPr>
            </w:pPr>
            <w:ins w:id="43" w:author="Wigger Patrick" w:date="2017-10-05T19:24:00Z">
              <w:r>
                <w:rPr>
                  <w:rFonts w:ascii="Arial" w:hAnsi="Arial" w:cs="Arial"/>
                  <w:color w:val="000000"/>
                  <w:sz w:val="22"/>
                  <w:szCs w:val="22"/>
                </w:rPr>
                <w:t xml:space="preserve">For </w:t>
              </w:r>
              <w:r>
                <w:rPr>
                  <w:rFonts w:ascii="Arial" w:hAnsi="Arial" w:cs="Arial"/>
                  <w:color w:val="000000"/>
                  <w:sz w:val="22"/>
                  <w:szCs w:val="22"/>
                </w:rPr>
                <w:t>Radiance</w:t>
              </w:r>
              <w:r>
                <w:rPr>
                  <w:rFonts w:ascii="Arial" w:hAnsi="Arial" w:cs="Arial"/>
                  <w:color w:val="000000"/>
                  <w:sz w:val="22"/>
                  <w:szCs w:val="22"/>
                </w:rPr>
                <w:t xml:space="preserve"> data the following graphs are shown: </w:t>
              </w:r>
              <w:r>
                <w:rPr>
                  <w:rFonts w:ascii="Arial" w:hAnsi="Arial" w:cs="Arial"/>
                  <w:color w:val="000000"/>
                  <w:sz w:val="22"/>
                  <w:szCs w:val="22"/>
                </w:rPr>
                <w:t>WR, VEG</w:t>
              </w:r>
            </w:ins>
          </w:p>
          <w:p w14:paraId="664CACBB" w14:textId="66058C9C" w:rsidR="00B6461A" w:rsidRPr="00F42FA2" w:rsidRDefault="00B6461A" w:rsidP="00F42FA2">
            <w:pPr>
              <w:pStyle w:val="StandardWeb"/>
              <w:spacing w:before="0" w:beforeAutospacing="0" w:after="0" w:afterAutospacing="0"/>
              <w:ind w:left="60"/>
              <w:rPr>
                <w:rFonts w:ascii="Arial" w:hAnsi="Arial" w:cs="Arial"/>
                <w:color w:val="000000"/>
                <w:sz w:val="22"/>
                <w:szCs w:val="22"/>
                <w:rPrChange w:id="44" w:author="Wigger Patrick" w:date="2017-10-05T19:19:00Z">
                  <w:rPr/>
                </w:rPrChange>
              </w:rPr>
            </w:pPr>
            <w:ins w:id="45" w:author="Wigger Patrick" w:date="2017-10-05T19:24:00Z">
              <w:r>
                <w:rPr>
                  <w:rFonts w:ascii="Arial" w:hAnsi="Arial" w:cs="Arial"/>
                  <w:color w:val="000000"/>
                  <w:sz w:val="22"/>
                  <w:szCs w:val="22"/>
                </w:rPr>
                <w:t>For Reflectance data only one line (</w:t>
              </w:r>
            </w:ins>
            <w:ins w:id="46" w:author="Wigger Patrick" w:date="2017-10-05T19:25:00Z">
              <w:r>
                <w:rPr>
                  <w:rFonts w:ascii="Arial" w:hAnsi="Arial" w:cs="Arial"/>
                  <w:color w:val="000000"/>
                  <w:sz w:val="22"/>
                  <w:szCs w:val="22"/>
                </w:rPr>
                <w:t>reflectance</w:t>
              </w:r>
            </w:ins>
            <w:ins w:id="47" w:author="Wigger Patrick" w:date="2017-10-05T19:24:00Z">
              <w:r>
                <w:rPr>
                  <w:rFonts w:ascii="Arial" w:hAnsi="Arial" w:cs="Arial"/>
                  <w:color w:val="000000"/>
                  <w:sz w:val="22"/>
                  <w:szCs w:val="22"/>
                </w:rPr>
                <w:t>)</w:t>
              </w:r>
            </w:ins>
            <w:ins w:id="48" w:author="Wigger Patrick" w:date="2017-10-05T19:25:00Z">
              <w:r>
                <w:rPr>
                  <w:rFonts w:ascii="Arial" w:hAnsi="Arial" w:cs="Arial"/>
                  <w:color w:val="000000"/>
                  <w:sz w:val="22"/>
                  <w:szCs w:val="22"/>
                </w:rPr>
                <w:t xml:space="preserve"> is shown.</w:t>
              </w:r>
            </w:ins>
          </w:p>
          <w:p w14:paraId="58A0A0BD" w14:textId="77777777" w:rsidR="00BD0919" w:rsidRDefault="00BD0919">
            <w:pPr>
              <w:rPr>
                <w:rFonts w:eastAsia="Times New Roman"/>
              </w:rPr>
            </w:pPr>
          </w:p>
        </w:tc>
      </w:tr>
      <w:tr w:rsidR="00BD0919" w14:paraId="42F9A0DC"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221CB933"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7D9CEEC3"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21"/>
        <w:gridCol w:w="3553"/>
      </w:tblGrid>
      <w:tr w:rsidR="001E03C8" w14:paraId="4AF0840A" w14:textId="77777777" w:rsidTr="001E03C8">
        <w:trPr>
          <w:trHeight w:val="340"/>
        </w:trPr>
        <w:tc>
          <w:tcPr>
            <w:tcW w:w="597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809CB0"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F1.004 Visualization of processed data (5SP)</w:t>
            </w:r>
          </w:p>
        </w:tc>
        <w:tc>
          <w:tcPr>
            <w:tcW w:w="350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07CA81"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3</w:t>
            </w:r>
          </w:p>
        </w:tc>
      </w:tr>
      <w:tr w:rsidR="00BD0919" w:rsidRPr="00417440" w14:paraId="755B26AD"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0650EC" w14:textId="7F301393"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lastRenderedPageBreak/>
              <w:t xml:space="preserve">As a user of the application, I would like to calculate and display a few basic vegetation indices directly from the reflectance (NDVI, PRI, TCARI, etc.) </w:t>
            </w:r>
            <w:ins w:id="49" w:author="Wigger Patrick" w:date="2017-10-05T19:04:00Z">
              <w:r w:rsidR="00D00A11">
                <w:rPr>
                  <w:rFonts w:ascii="Arial" w:hAnsi="Arial" w:cs="Arial"/>
                  <w:color w:val="000000"/>
                  <w:sz w:val="22"/>
                  <w:szCs w:val="22"/>
                  <w:lang w:val="en-US"/>
                </w:rPr>
                <w:t>The application should show Min an</w:t>
              </w:r>
            </w:ins>
            <w:ins w:id="50" w:author="Wigger Patrick" w:date="2017-10-05T19:07:00Z">
              <w:r w:rsidR="00D00A11">
                <w:rPr>
                  <w:rFonts w:ascii="Arial" w:hAnsi="Arial" w:cs="Arial"/>
                  <w:color w:val="000000"/>
                  <w:sz w:val="22"/>
                  <w:szCs w:val="22"/>
                  <w:lang w:val="en-US"/>
                </w:rPr>
                <w:t xml:space="preserve">d Max </w:t>
              </w:r>
            </w:ins>
            <w:ins w:id="51" w:author="Wigger Patrick" w:date="2017-10-05T19:19:00Z">
              <w:r w:rsidR="00F42FA2">
                <w:rPr>
                  <w:rFonts w:ascii="Arial" w:hAnsi="Arial" w:cs="Arial"/>
                  <w:color w:val="000000"/>
                  <w:sz w:val="22"/>
                  <w:szCs w:val="22"/>
                  <w:lang w:val="en-US"/>
                </w:rPr>
                <w:t xml:space="preserve">Values </w:t>
              </w:r>
            </w:ins>
            <w:ins w:id="52" w:author="Wigger Patrick" w:date="2017-10-05T19:07:00Z">
              <w:r w:rsidR="00D00A11">
                <w:rPr>
                  <w:rFonts w:ascii="Arial" w:hAnsi="Arial" w:cs="Arial"/>
                  <w:color w:val="000000"/>
                  <w:sz w:val="22"/>
                  <w:szCs w:val="22"/>
                  <w:lang w:val="en-US"/>
                </w:rPr>
                <w:t>of the selected datasets.</w:t>
              </w:r>
            </w:ins>
          </w:p>
        </w:tc>
      </w:tr>
      <w:tr w:rsidR="00BD0919" w14:paraId="0944B05F"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4E7BCD9" w14:textId="77777777" w:rsidR="00BD0919" w:rsidRDefault="00BD0919">
            <w:pPr>
              <w:pStyle w:val="StandardWeb"/>
              <w:spacing w:before="0" w:beforeAutospacing="0" w:after="0" w:afterAutospacing="0"/>
              <w:ind w:left="60"/>
            </w:pPr>
            <w:r>
              <w:rPr>
                <w:rFonts w:ascii="Arial" w:hAnsi="Arial" w:cs="Arial"/>
                <w:color w:val="000000"/>
                <w:sz w:val="22"/>
                <w:szCs w:val="22"/>
              </w:rPr>
              <w:t>Author: Andreas Burkhart</w:t>
            </w:r>
          </w:p>
        </w:tc>
      </w:tr>
    </w:tbl>
    <w:p w14:paraId="2B2ED054" w14:textId="77777777" w:rsidR="00BD0919" w:rsidRDefault="00BD0919" w:rsidP="00BD0919">
      <w:pPr>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906"/>
        <w:gridCol w:w="3568"/>
      </w:tblGrid>
      <w:tr w:rsidR="001E03C8" w14:paraId="154EC92B" w14:textId="77777777" w:rsidTr="001E03C8">
        <w:trPr>
          <w:trHeight w:val="58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DFAF99D"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F1.005 Adjust view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046C05E"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417440" w14:paraId="23B87EC9" w14:textId="77777777" w:rsidTr="00BD0919">
        <w:trPr>
          <w:trHeight w:val="58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A882322"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navigate (zoom, scroll) through a visualized dataset to be able to adjust my view.</w:t>
            </w:r>
          </w:p>
        </w:tc>
      </w:tr>
      <w:tr w:rsidR="00BD0919" w14:paraId="179B733C" w14:textId="77777777" w:rsidTr="00BD091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77E497AB"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r w:rsidR="001E03C8" w14:paraId="580D1036" w14:textId="77777777" w:rsidTr="001E03C8">
        <w:trPr>
          <w:trHeight w:val="340"/>
        </w:trPr>
        <w:tc>
          <w:tcPr>
            <w:tcW w:w="5943"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1A07EDE"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F1.006 Data management (8SP)</w:t>
            </w:r>
          </w:p>
        </w:tc>
        <w:tc>
          <w:tcPr>
            <w:tcW w:w="3531"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2FDBB9"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2</w:t>
            </w:r>
          </w:p>
        </w:tc>
      </w:tr>
      <w:tr w:rsidR="00BD0919" w:rsidRPr="00417440" w14:paraId="5FF9B593"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833D6D1" w14:textId="0C4A0DF0"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manage the datasets (live recordings and imported data) and be able to manage (view, export, delete</w:t>
            </w:r>
            <w:ins w:id="53" w:author="Wigger Patrick" w:date="2017-10-05T19:26:00Z">
              <w:r w:rsidR="00871674">
                <w:rPr>
                  <w:rFonts w:ascii="Arial" w:hAnsi="Arial" w:cs="Arial"/>
                  <w:color w:val="000000"/>
                  <w:sz w:val="22"/>
                  <w:szCs w:val="22"/>
                  <w:lang w:val="en-US"/>
                </w:rPr>
                <w:t xml:space="preserve"> with confirmation</w:t>
              </w:r>
            </w:ins>
            <w:bookmarkStart w:id="54" w:name="_GoBack"/>
            <w:bookmarkEnd w:id="54"/>
            <w:r w:rsidRPr="00BD0919">
              <w:rPr>
                <w:rFonts w:ascii="Arial" w:hAnsi="Arial" w:cs="Arial"/>
                <w:color w:val="000000"/>
                <w:sz w:val="22"/>
                <w:szCs w:val="22"/>
                <w:lang w:val="en-US"/>
              </w:rPr>
              <w:t>) these datasets.</w:t>
            </w:r>
          </w:p>
          <w:p w14:paraId="2EBAFD7D" w14:textId="77777777" w:rsidR="00BD0919" w:rsidRDefault="00BD0919">
            <w:pPr>
              <w:pStyle w:val="StandardWeb"/>
              <w:spacing w:before="0" w:beforeAutospacing="0" w:after="0" w:afterAutospacing="0"/>
              <w:ind w:left="60"/>
              <w:rPr>
                <w:ins w:id="55" w:author="Wigger Patrick" w:date="2017-10-05T19:10:00Z"/>
                <w:rFonts w:ascii="Arial" w:hAnsi="Arial" w:cs="Arial"/>
                <w:color w:val="000000"/>
                <w:sz w:val="22"/>
                <w:szCs w:val="22"/>
                <w:lang w:val="en-US"/>
              </w:rPr>
            </w:pPr>
            <w:r w:rsidRPr="00BD0919">
              <w:rPr>
                <w:rFonts w:ascii="Arial" w:hAnsi="Arial" w:cs="Arial"/>
                <w:color w:val="000000"/>
                <w:sz w:val="22"/>
                <w:szCs w:val="22"/>
                <w:lang w:val="en-US"/>
              </w:rPr>
              <w:t xml:space="preserve">Single and multiple measurement sequences can be manipulated. </w:t>
            </w:r>
          </w:p>
          <w:p w14:paraId="47C4B251" w14:textId="77777777" w:rsidR="00D00A11" w:rsidRPr="00BD0919" w:rsidRDefault="00D00A11">
            <w:pPr>
              <w:pStyle w:val="StandardWeb"/>
              <w:spacing w:before="0" w:beforeAutospacing="0" w:after="0" w:afterAutospacing="0"/>
              <w:ind w:left="60"/>
              <w:rPr>
                <w:lang w:val="en-US"/>
              </w:rPr>
            </w:pPr>
          </w:p>
        </w:tc>
      </w:tr>
      <w:tr w:rsidR="00BD0919" w14:paraId="679B1661"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9B7B4AD" w14:textId="77777777" w:rsidR="00BD0919" w:rsidRDefault="00BD0919">
            <w:pPr>
              <w:pStyle w:val="StandardWeb"/>
              <w:spacing w:before="0" w:beforeAutospacing="0" w:after="0" w:afterAutospacing="0"/>
              <w:ind w:left="60"/>
            </w:pPr>
            <w:r>
              <w:rPr>
                <w:rFonts w:ascii="Arial" w:hAnsi="Arial" w:cs="Arial"/>
                <w:color w:val="000000"/>
                <w:sz w:val="22"/>
                <w:szCs w:val="22"/>
              </w:rPr>
              <w:t>Author: P. Wigger</w:t>
            </w:r>
          </w:p>
        </w:tc>
      </w:tr>
    </w:tbl>
    <w:p w14:paraId="43B676A8" w14:textId="77777777" w:rsidR="00BD0919" w:rsidRDefault="00BD0919" w:rsidP="00BD0919">
      <w:pPr>
        <w:spacing w:after="240"/>
        <w:rPr>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530"/>
        <w:gridCol w:w="3944"/>
      </w:tblGrid>
      <w:tr w:rsidR="001E03C8" w14:paraId="4DEAFB63" w14:textId="77777777" w:rsidTr="001E03C8">
        <w:trPr>
          <w:trHeight w:val="340"/>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9F2E8B1" w14:textId="77777777" w:rsidR="00BD0919" w:rsidRPr="00BD0919" w:rsidRDefault="00BD0919">
            <w:pPr>
              <w:pStyle w:val="StandardWeb"/>
              <w:spacing w:before="0" w:beforeAutospacing="0" w:after="0" w:afterAutospacing="0"/>
              <w:ind w:left="60"/>
              <w:rPr>
                <w:lang w:val="en-US"/>
              </w:rPr>
            </w:pPr>
            <w:r w:rsidRPr="00BD0919">
              <w:rPr>
                <w:rFonts w:ascii="Arial" w:hAnsi="Arial" w:cs="Arial"/>
                <w:b/>
                <w:bCs/>
                <w:i/>
                <w:iCs/>
                <w:color w:val="000000"/>
                <w:sz w:val="22"/>
                <w:szCs w:val="22"/>
                <w:lang w:val="en-US"/>
              </w:rPr>
              <w:t>User Story F1.007 Calibration view (8SP)</w:t>
            </w:r>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6D5AA17" w14:textId="77777777" w:rsidR="00BD0919" w:rsidRDefault="00BD0919">
            <w:pPr>
              <w:pStyle w:val="StandardWeb"/>
              <w:spacing w:before="0" w:beforeAutospacing="0" w:after="0" w:afterAutospacing="0"/>
              <w:ind w:left="60"/>
            </w:pPr>
            <w:r>
              <w:rPr>
                <w:rFonts w:ascii="Arial" w:hAnsi="Arial" w:cs="Arial"/>
                <w:b/>
                <w:bCs/>
                <w:i/>
                <w:iCs/>
                <w:color w:val="000000"/>
                <w:sz w:val="22"/>
                <w:szCs w:val="22"/>
              </w:rPr>
              <w:t>Priority: 4</w:t>
            </w:r>
          </w:p>
        </w:tc>
      </w:tr>
      <w:tr w:rsidR="00BD0919" w:rsidRPr="00417440" w14:paraId="7F21C992" w14:textId="77777777" w:rsidTr="00BD0919">
        <w:trPr>
          <w:trHeight w:val="820"/>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ABAE64C" w14:textId="77777777" w:rsidR="00BD0919" w:rsidRPr="00BD0919" w:rsidRDefault="00BD0919">
            <w:pPr>
              <w:pStyle w:val="StandardWeb"/>
              <w:spacing w:before="0" w:beforeAutospacing="0" w:after="0" w:afterAutospacing="0"/>
              <w:ind w:left="60"/>
              <w:rPr>
                <w:lang w:val="en-US"/>
              </w:rPr>
            </w:pPr>
            <w:r w:rsidRPr="00BD0919">
              <w:rPr>
                <w:rFonts w:ascii="Arial" w:hAnsi="Arial" w:cs="Arial"/>
                <w:color w:val="000000"/>
                <w:sz w:val="22"/>
                <w:szCs w:val="22"/>
                <w:lang w:val="en-US"/>
              </w:rPr>
              <w:t>As a user of the application, I would like to display the calibration vectors used to do the radiometric and wavelength calibration. The x-axis of the plots can be chosen to be either band numbers or wavelengths.</w:t>
            </w:r>
          </w:p>
        </w:tc>
      </w:tr>
      <w:tr w:rsidR="00BD0919" w14:paraId="5F7DD9F9" w14:textId="77777777" w:rsidTr="00BD0919">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E3EEFAF" w14:textId="77777777" w:rsidR="00BD0919" w:rsidRDefault="00BD0919">
            <w:pPr>
              <w:pStyle w:val="StandardWeb"/>
              <w:spacing w:before="0" w:beforeAutospacing="0" w:after="0" w:afterAutospacing="0"/>
              <w:ind w:left="60"/>
            </w:pPr>
            <w:r>
              <w:rPr>
                <w:rFonts w:ascii="Arial" w:hAnsi="Arial" w:cs="Arial"/>
                <w:color w:val="000000"/>
                <w:sz w:val="22"/>
                <w:szCs w:val="22"/>
              </w:rPr>
              <w:t>Author: A. Hueni</w:t>
            </w:r>
          </w:p>
        </w:tc>
      </w:tr>
    </w:tbl>
    <w:p w14:paraId="7A2017A5" w14:textId="77777777" w:rsidR="00BD0919" w:rsidRDefault="00BD0919" w:rsidP="00BD0919">
      <w:pPr>
        <w:rPr>
          <w:ins w:id="56" w:author="Wigger Patrick" w:date="2017-10-05T19:20:00Z"/>
          <w:rFonts w:eastAsia="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5763"/>
        <w:gridCol w:w="3711"/>
      </w:tblGrid>
      <w:tr w:rsidR="00F42FA2" w14:paraId="166DD20C" w14:textId="77777777" w:rsidTr="00DE1099">
        <w:trPr>
          <w:trHeight w:val="340"/>
          <w:ins w:id="57" w:author="Wigger Patrick" w:date="2017-10-05T19:20:00Z"/>
        </w:trPr>
        <w:tc>
          <w:tcPr>
            <w:tcW w:w="595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9D9058D" w14:textId="16F84E13" w:rsidR="00F42FA2" w:rsidRPr="00BD0919" w:rsidRDefault="00F42FA2" w:rsidP="00F42FA2">
            <w:pPr>
              <w:pStyle w:val="StandardWeb"/>
              <w:spacing w:before="0" w:beforeAutospacing="0" w:after="0" w:afterAutospacing="0"/>
              <w:ind w:left="60"/>
              <w:rPr>
                <w:ins w:id="58" w:author="Wigger Patrick" w:date="2017-10-05T19:20:00Z"/>
                <w:lang w:val="en-US"/>
              </w:rPr>
            </w:pPr>
            <w:ins w:id="59" w:author="Wigger Patrick" w:date="2017-10-05T19:20:00Z">
              <w:r w:rsidRPr="00BD0919">
                <w:rPr>
                  <w:rFonts w:ascii="Arial" w:hAnsi="Arial" w:cs="Arial"/>
                  <w:b/>
                  <w:bCs/>
                  <w:i/>
                  <w:iCs/>
                  <w:color w:val="000000"/>
                  <w:sz w:val="22"/>
                  <w:szCs w:val="22"/>
                  <w:lang w:val="en-US"/>
                </w:rPr>
                <w:t xml:space="preserve">User Story </w:t>
              </w:r>
              <w:r>
                <w:rPr>
                  <w:rFonts w:ascii="Arial" w:hAnsi="Arial" w:cs="Arial"/>
                  <w:b/>
                  <w:bCs/>
                  <w:i/>
                  <w:iCs/>
                  <w:color w:val="000000"/>
                  <w:sz w:val="22"/>
                  <w:szCs w:val="22"/>
                  <w:lang w:val="en-US"/>
                </w:rPr>
                <w:t>F1.008</w:t>
              </w:r>
              <w:r w:rsidRPr="00BD0919">
                <w:rPr>
                  <w:rFonts w:ascii="Arial" w:hAnsi="Arial" w:cs="Arial"/>
                  <w:b/>
                  <w:bCs/>
                  <w:i/>
                  <w:iCs/>
                  <w:color w:val="000000"/>
                  <w:sz w:val="22"/>
                  <w:szCs w:val="22"/>
                  <w:lang w:val="en-US"/>
                </w:rPr>
                <w:t xml:space="preserve"> </w:t>
              </w:r>
              <w:r>
                <w:rPr>
                  <w:rFonts w:ascii="Arial" w:hAnsi="Arial" w:cs="Arial"/>
                  <w:b/>
                  <w:bCs/>
                  <w:i/>
                  <w:iCs/>
                  <w:color w:val="000000"/>
                  <w:sz w:val="22"/>
                  <w:szCs w:val="22"/>
                  <w:lang w:val="en-US"/>
                </w:rPr>
                <w:t>Hover-Menu (?</w:t>
              </w:r>
              <w:r w:rsidRPr="00BD0919">
                <w:rPr>
                  <w:rFonts w:ascii="Arial" w:hAnsi="Arial" w:cs="Arial"/>
                  <w:b/>
                  <w:bCs/>
                  <w:i/>
                  <w:iCs/>
                  <w:color w:val="000000"/>
                  <w:sz w:val="22"/>
                  <w:szCs w:val="22"/>
                  <w:lang w:val="en-US"/>
                </w:rPr>
                <w:t>SP)</w:t>
              </w:r>
            </w:ins>
          </w:p>
        </w:tc>
        <w:tc>
          <w:tcPr>
            <w:tcW w:w="3524"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5B6F1FA" w14:textId="3F69D43D" w:rsidR="00F42FA2" w:rsidRDefault="00F42FA2" w:rsidP="00F42FA2">
            <w:pPr>
              <w:pStyle w:val="StandardWeb"/>
              <w:spacing w:before="0" w:beforeAutospacing="0" w:after="0" w:afterAutospacing="0"/>
              <w:ind w:left="60"/>
              <w:rPr>
                <w:ins w:id="60" w:author="Wigger Patrick" w:date="2017-10-05T19:20:00Z"/>
              </w:rPr>
            </w:pPr>
            <w:ins w:id="61" w:author="Wigger Patrick" w:date="2017-10-05T19:20:00Z">
              <w:r>
                <w:rPr>
                  <w:rFonts w:ascii="Arial" w:hAnsi="Arial" w:cs="Arial"/>
                  <w:b/>
                  <w:bCs/>
                  <w:i/>
                  <w:iCs/>
                  <w:color w:val="000000"/>
                  <w:sz w:val="22"/>
                  <w:szCs w:val="22"/>
                </w:rPr>
                <w:t xml:space="preserve">Priority: </w:t>
              </w:r>
              <w:r>
                <w:rPr>
                  <w:rFonts w:ascii="Arial" w:hAnsi="Arial" w:cs="Arial"/>
                  <w:b/>
                  <w:bCs/>
                  <w:i/>
                  <w:iCs/>
                  <w:color w:val="000000"/>
                  <w:sz w:val="22"/>
                  <w:szCs w:val="22"/>
                </w:rPr>
                <w:t>?</w:t>
              </w:r>
            </w:ins>
          </w:p>
        </w:tc>
      </w:tr>
      <w:tr w:rsidR="00F42FA2" w14:paraId="0BD0A3D6" w14:textId="77777777" w:rsidTr="00DE1099">
        <w:trPr>
          <w:trHeight w:val="580"/>
          <w:ins w:id="62" w:author="Wigger Patrick" w:date="2017-10-05T19:20: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272DE8E" w14:textId="03A3711A" w:rsidR="00F42FA2" w:rsidRDefault="00F42FA2" w:rsidP="00F42FA2">
            <w:pPr>
              <w:pStyle w:val="StandardWeb"/>
              <w:spacing w:before="0" w:beforeAutospacing="0" w:after="0" w:afterAutospacing="0"/>
              <w:ind w:left="60"/>
              <w:rPr>
                <w:ins w:id="63" w:author="Wigger Patrick" w:date="2017-10-05T19:20:00Z"/>
                <w:rFonts w:eastAsia="Times New Roman"/>
              </w:rPr>
              <w:pPrChange w:id="64" w:author="Wigger Patrick" w:date="2017-10-05T19:20:00Z">
                <w:pPr/>
              </w:pPrChange>
            </w:pPr>
            <w:ins w:id="65" w:author="Wigger Patrick" w:date="2017-10-05T19:20:00Z">
              <w:r>
                <w:rPr>
                  <w:rFonts w:ascii="Arial" w:hAnsi="Arial" w:cs="Arial"/>
                  <w:color w:val="000000"/>
                  <w:sz w:val="22"/>
                  <w:szCs w:val="22"/>
                  <w:lang w:val="en-US"/>
                </w:rPr>
                <w:t>As a user of the application, I would like to be able to hover/click on a line in the graph to get additional information for this line (</w:t>
              </w:r>
            </w:ins>
            <w:ins w:id="66" w:author="Wigger Patrick" w:date="2017-10-05T19:21:00Z">
              <w:r>
                <w:rPr>
                  <w:rFonts w:ascii="Arial" w:hAnsi="Arial" w:cs="Arial"/>
                  <w:color w:val="000000"/>
                  <w:sz w:val="22"/>
                  <w:szCs w:val="22"/>
                  <w:lang w:val="en-US"/>
                </w:rPr>
                <w:t>which measurement it belongs to, time of the measurement, exact value</w:t>
              </w:r>
              <w:commentRangeStart w:id="67"/>
              <w:r>
                <w:rPr>
                  <w:rFonts w:ascii="Arial" w:hAnsi="Arial" w:cs="Arial"/>
                  <w:color w:val="000000"/>
                  <w:sz w:val="22"/>
                  <w:szCs w:val="22"/>
                  <w:lang w:val="en-US"/>
                </w:rPr>
                <w:t>…</w:t>
              </w:r>
            </w:ins>
            <w:ins w:id="68" w:author="Wigger Patrick" w:date="2017-10-05T19:20:00Z">
              <w:r>
                <w:rPr>
                  <w:rFonts w:ascii="Arial" w:hAnsi="Arial" w:cs="Arial"/>
                  <w:color w:val="000000"/>
                  <w:sz w:val="22"/>
                  <w:szCs w:val="22"/>
                  <w:lang w:val="en-US"/>
                </w:rPr>
                <w:t>)</w:t>
              </w:r>
            </w:ins>
            <w:commentRangeEnd w:id="67"/>
            <w:ins w:id="69" w:author="Wigger Patrick" w:date="2017-10-05T19:21:00Z">
              <w:r>
                <w:rPr>
                  <w:rStyle w:val="Kommentarzeichen"/>
                  <w:rFonts w:ascii="Arial" w:hAnsi="Arial" w:cstheme="minorBidi"/>
                  <w:lang w:val="de-CH" w:eastAsia="en-US"/>
                </w:rPr>
                <w:commentReference w:id="67"/>
              </w:r>
            </w:ins>
          </w:p>
        </w:tc>
      </w:tr>
      <w:tr w:rsidR="00F42FA2" w14:paraId="0EA93763" w14:textId="77777777" w:rsidTr="00DE1099">
        <w:trPr>
          <w:trHeight w:val="580"/>
          <w:ins w:id="70" w:author="Wigger Patrick" w:date="2017-10-05T19:20: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5E2A0FB3" w14:textId="6FED7F26" w:rsidR="00F42FA2" w:rsidRDefault="00F42FA2" w:rsidP="00DE1099">
            <w:pPr>
              <w:pStyle w:val="StandardWeb"/>
              <w:spacing w:before="0" w:beforeAutospacing="0" w:after="0" w:afterAutospacing="0"/>
              <w:ind w:left="60"/>
              <w:rPr>
                <w:ins w:id="71" w:author="Wigger Patrick" w:date="2017-10-05T19:20:00Z"/>
              </w:rPr>
            </w:pPr>
            <w:ins w:id="72" w:author="Wigger Patrick" w:date="2017-10-05T19:20:00Z">
              <w:r>
                <w:rPr>
                  <w:rFonts w:ascii="Arial" w:hAnsi="Arial" w:cs="Arial"/>
                  <w:color w:val="000000"/>
                  <w:sz w:val="22"/>
                  <w:szCs w:val="22"/>
                </w:rPr>
                <w:t>Author: A. Hueni</w:t>
              </w:r>
            </w:ins>
          </w:p>
        </w:tc>
      </w:tr>
    </w:tbl>
    <w:p w14:paraId="7F1B077A" w14:textId="77777777" w:rsidR="00F42FA2" w:rsidRDefault="00F42FA2" w:rsidP="00BD0919">
      <w:pPr>
        <w:rPr>
          <w:rFonts w:eastAsia="Times New Roman"/>
        </w:rPr>
      </w:pPr>
    </w:p>
    <w:p w14:paraId="4B1F1B53" w14:textId="77777777" w:rsidR="00F42FA2" w:rsidRPr="00F42FA2" w:rsidRDefault="00F42FA2" w:rsidP="00A33C47">
      <w:pPr>
        <w:pStyle w:val="berschrift1"/>
        <w:rPr>
          <w:ins w:id="73" w:author="Wigger Patrick" w:date="2017-10-05T19:17:00Z"/>
          <w:rPrChange w:id="74" w:author="Wigger Patrick" w:date="2017-10-05T19:17:00Z">
            <w:rPr>
              <w:ins w:id="75" w:author="Wigger Patrick" w:date="2017-10-05T19:17:00Z"/>
              <w:sz w:val="14"/>
              <w:szCs w:val="14"/>
            </w:rPr>
          </w:rPrChange>
        </w:rPr>
      </w:pPr>
    </w:p>
    <w:tbl>
      <w:tblPr>
        <w:tblW w:w="0" w:type="auto"/>
        <w:tblCellMar>
          <w:top w:w="15" w:type="dxa"/>
          <w:left w:w="15" w:type="dxa"/>
          <w:bottom w:w="15" w:type="dxa"/>
          <w:right w:w="15" w:type="dxa"/>
        </w:tblCellMar>
        <w:tblLook w:val="04A0" w:firstRow="1" w:lastRow="0" w:firstColumn="1" w:lastColumn="0" w:noHBand="0" w:noVBand="1"/>
      </w:tblPr>
      <w:tblGrid>
        <w:gridCol w:w="5544"/>
        <w:gridCol w:w="3930"/>
      </w:tblGrid>
      <w:tr w:rsidR="00F42FA2" w14:paraId="2BCB9092" w14:textId="77777777" w:rsidTr="00DE1099">
        <w:trPr>
          <w:trHeight w:val="340"/>
          <w:ins w:id="76" w:author="Wigger Patrick" w:date="2017-10-05T19:17:00Z"/>
        </w:trPr>
        <w:tc>
          <w:tcPr>
            <w:tcW w:w="556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03681613" w14:textId="00C5BAFB" w:rsidR="00F42FA2" w:rsidRPr="00BD0919" w:rsidRDefault="00F42FA2" w:rsidP="00DE1099">
            <w:pPr>
              <w:pStyle w:val="StandardWeb"/>
              <w:spacing w:before="0" w:beforeAutospacing="0" w:after="0" w:afterAutospacing="0"/>
              <w:ind w:left="60"/>
              <w:rPr>
                <w:ins w:id="77" w:author="Wigger Patrick" w:date="2017-10-05T19:17:00Z"/>
                <w:lang w:val="en-US"/>
              </w:rPr>
            </w:pPr>
            <w:ins w:id="78" w:author="Wigger Patrick" w:date="2017-10-05T19:17:00Z">
              <w:r>
                <w:rPr>
                  <w:rFonts w:ascii="Arial" w:hAnsi="Arial" w:cs="Arial"/>
                  <w:b/>
                  <w:bCs/>
                  <w:i/>
                  <w:iCs/>
                  <w:color w:val="000000"/>
                  <w:sz w:val="22"/>
                  <w:szCs w:val="22"/>
                  <w:lang w:val="en-US"/>
                </w:rPr>
                <w:t>User Story F1.008</w:t>
              </w:r>
              <w:r w:rsidRPr="00BD0919">
                <w:rPr>
                  <w:rFonts w:ascii="Arial" w:hAnsi="Arial" w:cs="Arial"/>
                  <w:b/>
                  <w:bCs/>
                  <w:i/>
                  <w:iCs/>
                  <w:color w:val="000000"/>
                  <w:sz w:val="22"/>
                  <w:szCs w:val="22"/>
                  <w:lang w:val="en-US"/>
                </w:rPr>
                <w:t xml:space="preserve"> Calibration view (</w:t>
              </w:r>
              <w:r>
                <w:rPr>
                  <w:rFonts w:ascii="Arial" w:hAnsi="Arial" w:cs="Arial"/>
                  <w:b/>
                  <w:bCs/>
                  <w:i/>
                  <w:iCs/>
                  <w:color w:val="000000"/>
                  <w:sz w:val="22"/>
                  <w:szCs w:val="22"/>
                  <w:lang w:val="en-US"/>
                </w:rPr>
                <w:t>?SP)</w:t>
              </w:r>
            </w:ins>
          </w:p>
        </w:tc>
        <w:tc>
          <w:tcPr>
            <w:tcW w:w="3912"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4B237EFD" w14:textId="77777777" w:rsidR="00F42FA2" w:rsidRDefault="00F42FA2" w:rsidP="00DE1099">
            <w:pPr>
              <w:pStyle w:val="StandardWeb"/>
              <w:spacing w:before="0" w:beforeAutospacing="0" w:after="0" w:afterAutospacing="0"/>
              <w:ind w:left="60"/>
              <w:rPr>
                <w:ins w:id="79" w:author="Wigger Patrick" w:date="2017-10-05T19:17:00Z"/>
              </w:rPr>
            </w:pPr>
            <w:ins w:id="80" w:author="Wigger Patrick" w:date="2017-10-05T19:17:00Z">
              <w:r>
                <w:rPr>
                  <w:rFonts w:ascii="Arial" w:hAnsi="Arial" w:cs="Arial"/>
                  <w:b/>
                  <w:bCs/>
                  <w:i/>
                  <w:iCs/>
                  <w:color w:val="000000"/>
                  <w:sz w:val="22"/>
                  <w:szCs w:val="22"/>
                </w:rPr>
                <w:t>Priority: 4</w:t>
              </w:r>
            </w:ins>
          </w:p>
        </w:tc>
      </w:tr>
      <w:tr w:rsidR="00F42FA2" w:rsidRPr="00417440" w14:paraId="369E18AD" w14:textId="77777777" w:rsidTr="00DE1099">
        <w:trPr>
          <w:trHeight w:val="820"/>
          <w:ins w:id="81" w:author="Wigger Patrick" w:date="2017-10-05T19:17: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3B75F0A7" w14:textId="25C12EE0" w:rsidR="00F42FA2" w:rsidRPr="00BD0919" w:rsidRDefault="00F42FA2" w:rsidP="00DE1099">
            <w:pPr>
              <w:pStyle w:val="StandardWeb"/>
              <w:spacing w:before="0" w:beforeAutospacing="0" w:after="0" w:afterAutospacing="0"/>
              <w:ind w:left="60"/>
              <w:rPr>
                <w:ins w:id="82" w:author="Wigger Patrick" w:date="2017-10-05T19:17:00Z"/>
                <w:lang w:val="en-US"/>
              </w:rPr>
            </w:pPr>
            <w:ins w:id="83" w:author="Wigger Patrick" w:date="2017-10-05T19:17:00Z">
              <w:r>
                <w:rPr>
                  <w:rFonts w:ascii="Arial" w:hAnsi="Arial" w:cs="Arial"/>
                  <w:color w:val="000000"/>
                  <w:sz w:val="22"/>
                  <w:szCs w:val="22"/>
                  <w:lang w:val="en-US"/>
                </w:rPr>
                <w:lastRenderedPageBreak/>
                <w:t>As a User of the application, I would like to plot a wavelength/band-nr over time to see how this band/wavelength changed over time.</w:t>
              </w:r>
            </w:ins>
          </w:p>
        </w:tc>
      </w:tr>
      <w:tr w:rsidR="00F42FA2" w14:paraId="39189307" w14:textId="77777777" w:rsidTr="00DE1099">
        <w:trPr>
          <w:ins w:id="84" w:author="Wigger Patrick" w:date="2017-10-05T19:17:00Z"/>
        </w:trPr>
        <w:tc>
          <w:tcPr>
            <w:tcW w:w="0" w:type="auto"/>
            <w:gridSpan w:val="2"/>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hideMark/>
          </w:tcPr>
          <w:p w14:paraId="6A256ECD" w14:textId="77777777" w:rsidR="00F42FA2" w:rsidRDefault="00F42FA2" w:rsidP="00DE1099">
            <w:pPr>
              <w:pStyle w:val="StandardWeb"/>
              <w:spacing w:before="0" w:beforeAutospacing="0" w:after="0" w:afterAutospacing="0"/>
              <w:ind w:left="60"/>
              <w:rPr>
                <w:ins w:id="85" w:author="Wigger Patrick" w:date="2017-10-05T19:17:00Z"/>
              </w:rPr>
            </w:pPr>
            <w:ins w:id="86" w:author="Wigger Patrick" w:date="2017-10-05T19:17:00Z">
              <w:r>
                <w:rPr>
                  <w:rFonts w:ascii="Arial" w:hAnsi="Arial" w:cs="Arial"/>
                  <w:color w:val="000000"/>
                  <w:sz w:val="22"/>
                  <w:szCs w:val="22"/>
                </w:rPr>
                <w:t>Author: A. Hueni</w:t>
              </w:r>
            </w:ins>
          </w:p>
        </w:tc>
      </w:tr>
    </w:tbl>
    <w:p w14:paraId="3C380E40" w14:textId="3C0DB818" w:rsidR="00BD0919" w:rsidRDefault="00BD0919" w:rsidP="00A33C47">
      <w:pPr>
        <w:pStyle w:val="berschrift1"/>
      </w:pPr>
      <w:r>
        <w:rPr>
          <w:sz w:val="14"/>
          <w:szCs w:val="14"/>
        </w:rPr>
        <w:t> </w:t>
      </w:r>
      <w:bookmarkStart w:id="87" w:name="_Toc493694952"/>
      <w:r>
        <w:t>Restrictions</w:t>
      </w:r>
      <w:bookmarkEnd w:id="87"/>
    </w:p>
    <w:p w14:paraId="4D878A16" w14:textId="77777777" w:rsidR="00BD0919" w:rsidRPr="00BD0919" w:rsidRDefault="00BD0919" w:rsidP="0007675D">
      <w:pPr>
        <w:rPr>
          <w:lang w:val="en-US"/>
        </w:rPr>
      </w:pPr>
      <w:r w:rsidRPr="00BD0919">
        <w:rPr>
          <w:lang w:val="en-US"/>
        </w:rPr>
        <w:t>It is not possible to access and/or manage data on the SD-card over the serial connection.</w:t>
      </w:r>
      <w:r w:rsidRPr="00BD0919">
        <w:rPr>
          <w:lang w:val="en-US"/>
        </w:rPr>
        <w:br/>
      </w:r>
      <w:r w:rsidRPr="00BD0919">
        <w:rPr>
          <w:lang w:val="en-US"/>
        </w:rPr>
        <w:br/>
        <w:t>The application runs on a Linux (Debian? ArchLinux) system as Java Application.</w:t>
      </w:r>
    </w:p>
    <w:p w14:paraId="63C949DA" w14:textId="77777777" w:rsidR="00BD0919" w:rsidRPr="00BD0919" w:rsidRDefault="00BD0919" w:rsidP="0007675D">
      <w:pPr>
        <w:rPr>
          <w:lang w:val="en-US"/>
        </w:rPr>
      </w:pPr>
      <w:r w:rsidRPr="00BD0919">
        <w:rPr>
          <w:lang w:val="en-US"/>
        </w:rPr>
        <w:t>The GUI will be developed in Java FX.</w:t>
      </w:r>
    </w:p>
    <w:p w14:paraId="3C23248F" w14:textId="3E730A09" w:rsidR="00BD0919" w:rsidRPr="00BD0919" w:rsidRDefault="00BD0919" w:rsidP="0007675D">
      <w:pPr>
        <w:rPr>
          <w:lang w:val="en-US"/>
        </w:rPr>
      </w:pPr>
      <w:r w:rsidRPr="00BD0919">
        <w:rPr>
          <w:lang w:val="en-US"/>
        </w:rPr>
        <w:t>GUI size initially to be fixed to allow display on all common screen resolutions, 16:9 ratio.</w:t>
      </w:r>
      <w:r w:rsidR="00401D6A">
        <w:rPr>
          <w:lang w:val="en-US"/>
        </w:rPr>
        <w:t xml:space="preserve"> (1280*720)</w:t>
      </w:r>
    </w:p>
    <w:p w14:paraId="2B3E5F29" w14:textId="77777777" w:rsidR="00BD0919" w:rsidRPr="00BD0919" w:rsidRDefault="00BD0919" w:rsidP="0007675D">
      <w:pPr>
        <w:rPr>
          <w:lang w:val="en-US"/>
        </w:rPr>
      </w:pPr>
      <w:r w:rsidRPr="00BD0919">
        <w:rPr>
          <w:lang w:val="en-US"/>
        </w:rPr>
        <w:t xml:space="preserve">GUI Look and Feel is </w:t>
      </w:r>
      <w:hyperlink r:id="rId17" w:history="1">
        <w:r w:rsidRPr="00BD0919">
          <w:rPr>
            <w:rStyle w:val="Link"/>
            <w:rFonts w:cs="Arial"/>
            <w:color w:val="1155CC"/>
            <w:lang w:val="en-US"/>
          </w:rPr>
          <w:t>Modena</w:t>
        </w:r>
      </w:hyperlink>
      <w:r w:rsidRPr="00BD0919">
        <w:rPr>
          <w:lang w:val="en-US"/>
        </w:rPr>
        <w:t>, A high contrast mode should be implemented</w:t>
      </w:r>
    </w:p>
    <w:p w14:paraId="12D5803D" w14:textId="77777777" w:rsidR="00BD0919" w:rsidRPr="00BD0919" w:rsidRDefault="00BD0919" w:rsidP="0007675D">
      <w:pPr>
        <w:rPr>
          <w:rFonts w:eastAsia="Times New Roman"/>
          <w:lang w:val="en-US"/>
        </w:rPr>
      </w:pPr>
    </w:p>
    <w:p w14:paraId="23A55D8F" w14:textId="77777777" w:rsidR="00BD0919" w:rsidRPr="00BD0919" w:rsidRDefault="00BD0919" w:rsidP="0007675D">
      <w:pPr>
        <w:rPr>
          <w:lang w:val="en-US"/>
        </w:rPr>
      </w:pPr>
      <w:r w:rsidRPr="00BD0919">
        <w:rPr>
          <w:lang w:val="en-US"/>
        </w:rPr>
        <w:t>Application architecture should be done in a way, so that a port to a mobile OS is as easy as possible.</w:t>
      </w:r>
    </w:p>
    <w:p w14:paraId="74A157D0" w14:textId="77777777" w:rsidR="004A4E16" w:rsidRPr="00401D6A" w:rsidRDefault="004A4E16" w:rsidP="004A4E16">
      <w:pPr>
        <w:rPr>
          <w:lang w:val="en-US"/>
        </w:rPr>
      </w:pPr>
    </w:p>
    <w:p w14:paraId="41F202A2" w14:textId="77777777" w:rsidR="00E64CB0" w:rsidRDefault="00E64CB0" w:rsidP="00A33C47">
      <w:pPr>
        <w:pStyle w:val="berschrift1"/>
      </w:pPr>
      <w:bookmarkStart w:id="88" w:name="_Toc493694953"/>
      <w:r>
        <w:t>Release Plan</w:t>
      </w:r>
      <w:bookmarkEnd w:id="88"/>
    </w:p>
    <w:p w14:paraId="7C5BE866" w14:textId="77063523" w:rsidR="00F841A1" w:rsidRPr="0007675D" w:rsidRDefault="0007675D" w:rsidP="0007675D">
      <w:pPr>
        <w:rPr>
          <w:lang w:val="en-US"/>
        </w:rPr>
      </w:pPr>
      <w:r w:rsidRPr="0007675D">
        <w:rPr>
          <w:lang w:val="en-US"/>
        </w:rPr>
        <w:t>Is part of FRVA_Phasenplanung.docx</w:t>
      </w:r>
    </w:p>
    <w:sectPr w:rsidR="00F841A1" w:rsidRPr="0007675D" w:rsidSect="00F4491E">
      <w:pgSz w:w="11906" w:h="16838" w:code="9"/>
      <w:pgMar w:top="1928" w:right="1134" w:bottom="1644" w:left="1418" w:header="709" w:footer="454"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Wigger Patrick" w:date="2017-09-20T18:03:00Z" w:initials="WP">
    <w:p w14:paraId="38F6F769" w14:textId="77777777" w:rsidR="00BD0919" w:rsidRDefault="00BD0919" w:rsidP="00BD0919">
      <w:pPr>
        <w:pStyle w:val="StandardWeb"/>
        <w:spacing w:before="0" w:beforeAutospacing="0" w:after="0" w:afterAutospacing="0"/>
      </w:pPr>
      <w:r>
        <w:rPr>
          <w:rStyle w:val="Kommentarzeichen"/>
        </w:rPr>
        <w:annotationRef/>
      </w:r>
      <w:r w:rsidRPr="00BD0919">
        <w:rPr>
          <w:rFonts w:ascii="Arial" w:hAnsi="Arial" w:cs="Arial"/>
          <w:color w:val="000000"/>
          <w:sz w:val="22"/>
          <w:szCs w:val="22"/>
          <w:lang w:val="en-US"/>
        </w:rPr>
        <w:t xml:space="preserve">Pairing? Key? - In general the pairing is performed by searching for the device and entering the standard pin 1234. A bluetooth serial terminal is used to send and receive data at 57600 baud (eg. </w:t>
      </w:r>
      <w:r>
        <w:rPr>
          <w:rFonts w:ascii="Arial" w:hAnsi="Arial" w:cs="Arial"/>
          <w:color w:val="000000"/>
          <w:sz w:val="22"/>
          <w:szCs w:val="22"/>
        </w:rPr>
        <w:t>BlueTerminal for Android)</w:t>
      </w:r>
    </w:p>
    <w:p w14:paraId="6DC8F95A" w14:textId="5212DEB7" w:rsidR="00BD0919" w:rsidRDefault="00BD0919">
      <w:pPr>
        <w:pStyle w:val="Kommentartext"/>
      </w:pPr>
    </w:p>
  </w:comment>
  <w:comment w:id="11" w:author="Wigger Patrick" w:date="2017-10-05T19:11:00Z" w:initials="WP">
    <w:p w14:paraId="6A03F9AC" w14:textId="37183134" w:rsidR="00D00A11" w:rsidRDefault="00D00A11">
      <w:pPr>
        <w:pStyle w:val="Kommentartext"/>
      </w:pPr>
      <w:r>
        <w:rPr>
          <w:rStyle w:val="Kommentarzeichen"/>
        </w:rPr>
        <w:annotationRef/>
      </w:r>
      <w:r>
        <w:t>To be specified by Dev of FloX: What happens after recalibration?</w:t>
      </w:r>
    </w:p>
    <w:p w14:paraId="5FA77AA0" w14:textId="77777777" w:rsidR="00D00A11" w:rsidRDefault="00D00A11">
      <w:pPr>
        <w:pStyle w:val="Kommentartext"/>
      </w:pPr>
    </w:p>
  </w:comment>
  <w:comment w:id="23" w:author="Wigger Patrick" w:date="2017-09-28T13:31:00Z" w:initials="WP">
    <w:p w14:paraId="308C328C" w14:textId="009FA3E2" w:rsidR="00865AC3" w:rsidRPr="00865AC3" w:rsidRDefault="00865AC3">
      <w:pPr>
        <w:pStyle w:val="Kommentartext"/>
        <w:rPr>
          <w:lang w:val="en-US"/>
        </w:rPr>
      </w:pPr>
      <w:r>
        <w:rPr>
          <w:rStyle w:val="Kommentarzeichen"/>
        </w:rPr>
        <w:annotationRef/>
      </w:r>
      <w:r w:rsidRPr="00865AC3">
        <w:rPr>
          <w:lang w:val="en-US"/>
        </w:rPr>
        <w:t>As discussed in Meeting (</w:t>
      </w:r>
      <w:r>
        <w:rPr>
          <w:lang w:val="en-US"/>
        </w:rPr>
        <w:t>Table was in by mistake?</w:t>
      </w:r>
      <w:r>
        <w:t>)</w:t>
      </w:r>
    </w:p>
  </w:comment>
  <w:comment w:id="40" w:author="Wigger Patrick" w:date="2017-10-05T19:09:00Z" w:initials="WP">
    <w:p w14:paraId="77FB5AA3" w14:textId="77777777" w:rsidR="00D00A11" w:rsidRDefault="00D00A11" w:rsidP="00D00A11">
      <w:pPr>
        <w:pStyle w:val="Kommentartext"/>
      </w:pPr>
      <w:r>
        <w:rPr>
          <w:rStyle w:val="Kommentarzeichen"/>
        </w:rPr>
        <w:annotationRef/>
      </w:r>
      <w:r>
        <w:t>To be determined with dev of FLOX</w:t>
      </w:r>
    </w:p>
    <w:p w14:paraId="00D11AED" w14:textId="77777777" w:rsidR="00D00A11" w:rsidRDefault="00D00A11" w:rsidP="00D00A11">
      <w:pPr>
        <w:pStyle w:val="Kommentartext"/>
      </w:pPr>
    </w:p>
  </w:comment>
  <w:comment w:id="67" w:author="Wigger Patrick" w:date="2017-10-05T19:21:00Z" w:initials="WP">
    <w:p w14:paraId="30369A4F" w14:textId="2BADF21F" w:rsidR="00F42FA2" w:rsidRDefault="00F42FA2">
      <w:pPr>
        <w:pStyle w:val="Kommentartext"/>
      </w:pPr>
      <w:r>
        <w:rPr>
          <w:rStyle w:val="Kommentarzeichen"/>
        </w:rPr>
        <w:annotationRef/>
      </w:r>
      <w:r>
        <w:t>What else?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C8F95A" w15:done="0"/>
  <w15:commentEx w15:paraId="5FA77AA0" w15:done="0"/>
  <w15:commentEx w15:paraId="308C328C" w15:done="0"/>
  <w15:commentEx w15:paraId="00D11AED" w15:done="0"/>
  <w15:commentEx w15:paraId="30369A4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BCC79" w14:textId="77777777" w:rsidR="00252AA0" w:rsidRDefault="00252AA0" w:rsidP="00A76598">
      <w:r>
        <w:separator/>
      </w:r>
    </w:p>
  </w:endnote>
  <w:endnote w:type="continuationSeparator" w:id="0">
    <w:p w14:paraId="32597881" w14:textId="77777777" w:rsidR="00252AA0" w:rsidRDefault="00252AA0"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3DC9" w14:textId="77777777" w:rsidR="00C536C2" w:rsidRDefault="004903E1" w:rsidP="004D5E80">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980BD3">
      <w:rPr>
        <w:noProof/>
      </w:rPr>
      <w:t>7</w:t>
    </w:r>
    <w:r>
      <w:fldChar w:fldCharType="end"/>
    </w:r>
    <w:r>
      <w:t>/</w:t>
    </w:r>
    <w:r w:rsidR="00252AA0">
      <w:fldChar w:fldCharType="begin"/>
    </w:r>
    <w:r w:rsidR="00252AA0">
      <w:instrText xml:space="preserve"> NUMPAGES   \* MERGEFORMAT </w:instrText>
    </w:r>
    <w:r w:rsidR="00252AA0">
      <w:fldChar w:fldCharType="separate"/>
    </w:r>
    <w:r w:rsidR="00980BD3">
      <w:rPr>
        <w:noProof/>
      </w:rPr>
      <w:t>9</w:t>
    </w:r>
    <w:r w:rsidR="00252AA0">
      <w:rPr>
        <w:noProof/>
      </w:rPr>
      <w:fldChar w:fldCharType="end"/>
    </w:r>
  </w:p>
  <w:p w14:paraId="26383471" w14:textId="77777777" w:rsidR="00531999" w:rsidRDefault="00531999" w:rsidP="004D5E80">
    <w:pPr>
      <w:pStyle w:val="Fuzeile"/>
      <w:tabs>
        <w:tab w:val="clear" w:pos="4536"/>
        <w:tab w:val="left" w:pos="1134"/>
      </w:tabs>
      <w:rPr>
        <w:noProof/>
      </w:rPr>
    </w:pPr>
  </w:p>
  <w:p w14:paraId="5540A698" w14:textId="77777777" w:rsidR="00531999" w:rsidRDefault="00531999" w:rsidP="004D5E80">
    <w:pPr>
      <w:pStyle w:val="Fuzeile"/>
      <w:tabs>
        <w:tab w:val="clear" w:pos="4536"/>
        <w:tab w:val="left" w:pos="1134"/>
      </w:tabs>
      <w:rPr>
        <w:noProof/>
      </w:rPr>
    </w:pPr>
  </w:p>
  <w:p w14:paraId="2C44035D" w14:textId="77777777" w:rsidR="00531999" w:rsidRDefault="00531999" w:rsidP="004D5E80">
    <w:pPr>
      <w:pStyle w:val="Fuzeile"/>
      <w:tabs>
        <w:tab w:val="clear" w:pos="4536"/>
        <w:tab w:val="left" w:pos="1134"/>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bottom w:w="0" w:type="dxa"/>
      </w:tblCellMar>
      <w:tblLook w:val="01E0" w:firstRow="1" w:lastRow="1" w:firstColumn="1" w:lastColumn="1" w:noHBand="0" w:noVBand="0"/>
    </w:tblPr>
    <w:tblGrid>
      <w:gridCol w:w="3825"/>
      <w:gridCol w:w="938"/>
      <w:gridCol w:w="1046"/>
      <w:gridCol w:w="3544"/>
    </w:tblGrid>
    <w:tr w:rsidR="0064731C" w:rsidRPr="00ED076C" w14:paraId="12A92520" w14:textId="77777777" w:rsidTr="0064731C">
      <w:trPr>
        <w:trHeight w:val="448"/>
      </w:trPr>
      <w:tc>
        <w:tcPr>
          <w:tcW w:w="3825" w:type="dxa"/>
        </w:tcPr>
        <w:p w14:paraId="6E9D7FF0" w14:textId="77777777" w:rsidR="004903E1" w:rsidRPr="00ED076C" w:rsidRDefault="004903E1" w:rsidP="00D10453">
          <w:pPr>
            <w:pStyle w:val="Fuzeile"/>
            <w:tabs>
              <w:tab w:val="clear" w:pos="9072"/>
              <w:tab w:val="center" w:pos="1309"/>
            </w:tabs>
            <w:rPr>
              <w:szCs w:val="16"/>
            </w:rPr>
          </w:pPr>
          <w:bookmarkStart w:id="0" w:name="Fusszeile"/>
        </w:p>
      </w:tc>
      <w:tc>
        <w:tcPr>
          <w:tcW w:w="938" w:type="dxa"/>
        </w:tcPr>
        <w:p w14:paraId="2B421D8A" w14:textId="77777777" w:rsidR="004903E1" w:rsidRPr="00ED076C" w:rsidRDefault="004903E1" w:rsidP="00D10453">
          <w:pPr>
            <w:pStyle w:val="Fuzeile"/>
            <w:rPr>
              <w:szCs w:val="16"/>
            </w:rPr>
          </w:pPr>
        </w:p>
      </w:tc>
      <w:tc>
        <w:tcPr>
          <w:tcW w:w="1046" w:type="dxa"/>
        </w:tcPr>
        <w:p w14:paraId="2274062F" w14:textId="77777777" w:rsidR="004903E1" w:rsidRPr="00ED076C" w:rsidRDefault="004903E1" w:rsidP="00D10453">
          <w:pPr>
            <w:pStyle w:val="Fuzeile"/>
            <w:rPr>
              <w:szCs w:val="16"/>
            </w:rPr>
          </w:pPr>
        </w:p>
      </w:tc>
      <w:tc>
        <w:tcPr>
          <w:tcW w:w="3544" w:type="dxa"/>
        </w:tcPr>
        <w:p w14:paraId="581E04C0" w14:textId="77777777" w:rsidR="004903E1" w:rsidRDefault="004903E1" w:rsidP="00D10453">
          <w:pPr>
            <w:pStyle w:val="Fuzeile"/>
            <w:rPr>
              <w:szCs w:val="16"/>
            </w:rPr>
          </w:pPr>
        </w:p>
      </w:tc>
    </w:tr>
    <w:tr w:rsidR="0064731C" w:rsidRPr="00ED076C" w14:paraId="2C4F492B" w14:textId="77777777" w:rsidTr="0064731C">
      <w:trPr>
        <w:trHeight w:val="567"/>
      </w:trPr>
      <w:tc>
        <w:tcPr>
          <w:tcW w:w="3825" w:type="dxa"/>
        </w:tcPr>
        <w:p w14:paraId="7E01FB43" w14:textId="77777777" w:rsidR="004903E1" w:rsidRPr="00ED076C" w:rsidRDefault="0064731C" w:rsidP="00D10453">
          <w:pPr>
            <w:pStyle w:val="Fuzeile"/>
            <w:tabs>
              <w:tab w:val="clear" w:pos="9072"/>
              <w:tab w:val="center" w:pos="1309"/>
            </w:tabs>
            <w:rPr>
              <w:szCs w:val="16"/>
            </w:rPr>
          </w:pPr>
          <w:r>
            <w:rPr>
              <w:szCs w:val="16"/>
            </w:rPr>
            <w:t>FHNW IP5 - FloxRox Visualisierungs Applikation</w:t>
          </w:r>
          <w:r w:rsidR="004903E1" w:rsidRPr="00ED076C">
            <w:rPr>
              <w:szCs w:val="16"/>
            </w:rPr>
            <w:tab/>
          </w:r>
        </w:p>
      </w:tc>
      <w:tc>
        <w:tcPr>
          <w:tcW w:w="938" w:type="dxa"/>
        </w:tcPr>
        <w:p w14:paraId="2D1133D9" w14:textId="77777777" w:rsidR="0064731C" w:rsidRPr="00ED076C" w:rsidRDefault="0064731C" w:rsidP="0064731C">
          <w:pPr>
            <w:pStyle w:val="Fuzeile"/>
            <w:rPr>
              <w:szCs w:val="16"/>
            </w:rPr>
          </w:pPr>
        </w:p>
        <w:p w14:paraId="07FEE513" w14:textId="77777777" w:rsidR="004903E1" w:rsidRPr="00ED076C" w:rsidRDefault="004903E1" w:rsidP="00D10453">
          <w:pPr>
            <w:pStyle w:val="Fuzeile"/>
            <w:rPr>
              <w:szCs w:val="16"/>
            </w:rPr>
          </w:pPr>
        </w:p>
      </w:tc>
      <w:tc>
        <w:tcPr>
          <w:tcW w:w="1046" w:type="dxa"/>
        </w:tcPr>
        <w:p w14:paraId="58A6CA31" w14:textId="77777777" w:rsidR="004903E1" w:rsidRPr="00ED076C" w:rsidRDefault="004903E1" w:rsidP="00D10453">
          <w:pPr>
            <w:pStyle w:val="Fuzeile"/>
            <w:rPr>
              <w:szCs w:val="16"/>
            </w:rPr>
          </w:pPr>
        </w:p>
      </w:tc>
      <w:tc>
        <w:tcPr>
          <w:tcW w:w="3544" w:type="dxa"/>
        </w:tcPr>
        <w:p w14:paraId="11A78DCC" w14:textId="77777777" w:rsidR="004903E1" w:rsidRDefault="0064731C" w:rsidP="00D10453">
          <w:pPr>
            <w:pStyle w:val="Fuzeile"/>
            <w:rPr>
              <w:szCs w:val="16"/>
            </w:rPr>
          </w:pPr>
          <w:r>
            <w:rPr>
              <w:szCs w:val="16"/>
            </w:rPr>
            <w:t>roland.mosimann@students.fhnw.ch</w:t>
          </w:r>
        </w:p>
        <w:p w14:paraId="63F79656" w14:textId="77777777" w:rsidR="0064731C" w:rsidRPr="00ED076C" w:rsidRDefault="0064731C" w:rsidP="00D10453">
          <w:pPr>
            <w:pStyle w:val="Fuzeile"/>
            <w:rPr>
              <w:szCs w:val="16"/>
            </w:rPr>
          </w:pPr>
          <w:r>
            <w:rPr>
              <w:szCs w:val="16"/>
            </w:rPr>
            <w:t>patrick.wigger@students.fhnw.ch</w:t>
          </w:r>
        </w:p>
      </w:tc>
    </w:tr>
    <w:bookmarkEnd w:id="0"/>
  </w:tbl>
  <w:p w14:paraId="78B6CDFC" w14:textId="77777777" w:rsidR="00C536C2" w:rsidRDefault="00C536C2" w:rsidP="004903E1">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4DFBD" w14:textId="77777777" w:rsidR="006D08BB" w:rsidRDefault="0046292F" w:rsidP="0046292F">
    <w:pPr>
      <w:pStyle w:val="Fuzeile"/>
      <w:tabs>
        <w:tab w:val="clear" w:pos="4536"/>
        <w:tab w:val="left" w:pos="1134"/>
      </w:tabs>
      <w:rPr>
        <w:noProof/>
      </w:rPr>
    </w:pPr>
    <w:r>
      <w:t xml:space="preserve">Seite </w:t>
    </w:r>
    <w:r>
      <w:fldChar w:fldCharType="begin"/>
    </w:r>
    <w:r>
      <w:instrText xml:space="preserve"> PAGE  \* Arabic  \* MERGEFORMAT </w:instrText>
    </w:r>
    <w:r>
      <w:fldChar w:fldCharType="separate"/>
    </w:r>
    <w:r w:rsidR="00D00A11">
      <w:rPr>
        <w:noProof/>
      </w:rPr>
      <w:t>2</w:t>
    </w:r>
    <w:r>
      <w:fldChar w:fldCharType="end"/>
    </w:r>
    <w:r>
      <w:t>/</w:t>
    </w:r>
    <w:r w:rsidR="00252AA0">
      <w:fldChar w:fldCharType="begin"/>
    </w:r>
    <w:r w:rsidR="00252AA0">
      <w:instrText xml:space="preserve"> NUMPAGES   \* MERGEFORMAT </w:instrText>
    </w:r>
    <w:r w:rsidR="00252AA0">
      <w:fldChar w:fldCharType="separate"/>
    </w:r>
    <w:r w:rsidR="00D00A11">
      <w:rPr>
        <w:noProof/>
      </w:rPr>
      <w:t>8</w:t>
    </w:r>
    <w:r w:rsidR="00252AA0">
      <w:rPr>
        <w:noProof/>
      </w:rPr>
      <w:fldChar w:fldCharType="end"/>
    </w:r>
  </w:p>
  <w:p w14:paraId="711836C4" w14:textId="77777777" w:rsidR="00531999" w:rsidRDefault="00531999" w:rsidP="0046292F">
    <w:pPr>
      <w:pStyle w:val="Fuzeile"/>
      <w:tabs>
        <w:tab w:val="clear" w:pos="4536"/>
        <w:tab w:val="left" w:pos="1134"/>
      </w:tabs>
      <w:rPr>
        <w:noProof/>
      </w:rPr>
    </w:pPr>
  </w:p>
  <w:p w14:paraId="48F9E6A1" w14:textId="77777777" w:rsidR="00531999" w:rsidRDefault="00531999" w:rsidP="0046292F">
    <w:pPr>
      <w:pStyle w:val="Fuzeile"/>
      <w:tabs>
        <w:tab w:val="clear" w:pos="4536"/>
        <w:tab w:val="left" w:pos="1134"/>
      </w:tabs>
      <w:rPr>
        <w:noProof/>
      </w:rPr>
    </w:pPr>
  </w:p>
  <w:p w14:paraId="361177D8" w14:textId="77777777" w:rsidR="00531999" w:rsidRPr="0046292F" w:rsidRDefault="00531999" w:rsidP="0046292F">
    <w:pPr>
      <w:pStyle w:val="Fuzeile"/>
      <w:tabs>
        <w:tab w:val="clear" w:pos="4536"/>
        <w:tab w:val="left" w:pos="113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D0739A" w14:textId="77777777" w:rsidR="00252AA0" w:rsidRPr="00ED0D02" w:rsidRDefault="00252AA0" w:rsidP="00ED0D02">
      <w:pPr>
        <w:pStyle w:val="Fuzeile"/>
      </w:pPr>
    </w:p>
  </w:footnote>
  <w:footnote w:type="continuationSeparator" w:id="0">
    <w:p w14:paraId="3ACB5D28" w14:textId="77777777" w:rsidR="00252AA0" w:rsidRDefault="00252AA0" w:rsidP="00A765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46B06" w14:textId="77777777" w:rsidR="005122A7" w:rsidRPr="005629C8" w:rsidRDefault="009963F9" w:rsidP="005629C8">
    <w:pPr>
      <w:pStyle w:val="Kopfzeile"/>
      <w:tabs>
        <w:tab w:val="clear" w:pos="9072"/>
        <w:tab w:val="right" w:pos="9360"/>
      </w:tabs>
      <w:rPr>
        <w:i/>
        <w:color w:val="808080" w:themeColor="background1" w:themeShade="80"/>
        <w:sz w:val="20"/>
        <w:szCs w:val="20"/>
      </w:rPr>
    </w:pPr>
    <w:r>
      <w:rPr>
        <w:i/>
        <w:noProof/>
        <w:color w:val="808080" w:themeColor="background1" w:themeShade="80"/>
        <w:sz w:val="20"/>
        <w:szCs w:val="20"/>
        <w:lang w:val="de-DE" w:eastAsia="de-DE"/>
      </w:rPr>
      <w:drawing>
        <wp:anchor distT="0" distB="0" distL="114300" distR="114300" simplePos="0" relativeHeight="251660288" behindDoc="1" locked="0" layoutInCell="1" allowOverlap="1" wp14:anchorId="0EAD98A3" wp14:editId="34C55219">
          <wp:simplePos x="0" y="0"/>
          <wp:positionH relativeFrom="page">
            <wp:posOffset>648335</wp:posOffset>
          </wp:positionH>
          <wp:positionV relativeFrom="page">
            <wp:posOffset>252095</wp:posOffset>
          </wp:positionV>
          <wp:extent cx="2325600" cy="360000"/>
          <wp:effectExtent l="0" t="0" r="0" b="2540"/>
          <wp:wrapTight wrapText="bothSides">
            <wp:wrapPolygon edited="0">
              <wp:start x="0" y="0"/>
              <wp:lineTo x="0" y="20608"/>
              <wp:lineTo x="21411" y="20608"/>
              <wp:lineTo x="21411" y="0"/>
              <wp:lineTo x="0" y="0"/>
            </wp:wrapPolygon>
          </wp:wrapTight>
          <wp:docPr id="1" name="Grafik 1"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BB135" w14:textId="77777777" w:rsidR="006D08BB" w:rsidRDefault="006D08BB" w:rsidP="00437505">
    <w:pPr>
      <w:pStyle w:val="Kopfzeile"/>
    </w:pPr>
  </w:p>
  <w:p w14:paraId="710A0715" w14:textId="77777777" w:rsidR="00D77B94" w:rsidRDefault="00D77B94" w:rsidP="00437505">
    <w:pPr>
      <w:pStyle w:val="Kopfzeile"/>
    </w:pPr>
  </w:p>
  <w:p w14:paraId="28BE9FC0" w14:textId="77777777" w:rsidR="00D77B94" w:rsidRDefault="00D77B94" w:rsidP="00437505">
    <w:pPr>
      <w:pStyle w:val="Kopfzeile"/>
    </w:pPr>
  </w:p>
  <w:p w14:paraId="34034A9D" w14:textId="77777777" w:rsidR="00D77B94" w:rsidRDefault="00D77B94" w:rsidP="00437505">
    <w:pPr>
      <w:pStyle w:val="Kopfzeile"/>
    </w:pPr>
  </w:p>
  <w:p w14:paraId="7D5235E8" w14:textId="77777777" w:rsidR="00D77B94" w:rsidRPr="00437505" w:rsidRDefault="00D77B94" w:rsidP="0043750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8EC926E"/>
    <w:lvl w:ilvl="0">
      <w:start w:val="1"/>
      <w:numFmt w:val="decimal"/>
      <w:lvlText w:val="%1."/>
      <w:lvlJc w:val="left"/>
      <w:pPr>
        <w:tabs>
          <w:tab w:val="num" w:pos="1492"/>
        </w:tabs>
        <w:ind w:left="1492" w:hanging="360"/>
      </w:pPr>
    </w:lvl>
  </w:abstractNum>
  <w:abstractNum w:abstractNumId="1">
    <w:nsid w:val="FFFFFF7D"/>
    <w:multiLevelType w:val="singleLevel"/>
    <w:tmpl w:val="81425D9A"/>
    <w:lvl w:ilvl="0">
      <w:start w:val="1"/>
      <w:numFmt w:val="decimal"/>
      <w:lvlText w:val="%1."/>
      <w:lvlJc w:val="left"/>
      <w:pPr>
        <w:tabs>
          <w:tab w:val="num" w:pos="1209"/>
        </w:tabs>
        <w:ind w:left="1209" w:hanging="360"/>
      </w:pPr>
    </w:lvl>
  </w:abstractNum>
  <w:abstractNum w:abstractNumId="2">
    <w:nsid w:val="FFFFFF7E"/>
    <w:multiLevelType w:val="singleLevel"/>
    <w:tmpl w:val="60AC0BE4"/>
    <w:lvl w:ilvl="0">
      <w:start w:val="1"/>
      <w:numFmt w:val="decimal"/>
      <w:lvlText w:val="%1."/>
      <w:lvlJc w:val="left"/>
      <w:pPr>
        <w:tabs>
          <w:tab w:val="num" w:pos="926"/>
        </w:tabs>
        <w:ind w:left="926" w:hanging="360"/>
      </w:pPr>
    </w:lvl>
  </w:abstractNum>
  <w:abstractNum w:abstractNumId="3">
    <w:nsid w:val="FFFFFF7F"/>
    <w:multiLevelType w:val="singleLevel"/>
    <w:tmpl w:val="B5ECA3EE"/>
    <w:lvl w:ilvl="0">
      <w:start w:val="1"/>
      <w:numFmt w:val="decimal"/>
      <w:lvlText w:val="%1."/>
      <w:lvlJc w:val="left"/>
      <w:pPr>
        <w:tabs>
          <w:tab w:val="num" w:pos="643"/>
        </w:tabs>
        <w:ind w:left="643" w:hanging="360"/>
      </w:pPr>
    </w:lvl>
  </w:abstractNum>
  <w:abstractNum w:abstractNumId="4">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7">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8">
    <w:nsid w:val="FFFFFF88"/>
    <w:multiLevelType w:val="singleLevel"/>
    <w:tmpl w:val="A8507AA8"/>
    <w:lvl w:ilvl="0">
      <w:start w:val="1"/>
      <w:numFmt w:val="decimal"/>
      <w:lvlText w:val="%1."/>
      <w:lvlJc w:val="left"/>
      <w:pPr>
        <w:tabs>
          <w:tab w:val="num" w:pos="360"/>
        </w:tabs>
        <w:ind w:left="360" w:hanging="360"/>
      </w:pPr>
    </w:lvl>
  </w:abstractNum>
  <w:abstractNum w:abstractNumId="9">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1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3">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44C6245C"/>
    <w:multiLevelType w:val="hybridMultilevel"/>
    <w:tmpl w:val="7B0ACAA2"/>
    <w:lvl w:ilvl="0" w:tplc="290AA940">
      <w:start w:val="5"/>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7">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21">
    <w:nsid w:val="6A8662D4"/>
    <w:multiLevelType w:val="multilevel"/>
    <w:tmpl w:val="75384DEA"/>
    <w:numStyleLink w:val="FHNWAufzhlung"/>
  </w:abstractNum>
  <w:abstractNum w:abstractNumId="22">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128597C"/>
    <w:multiLevelType w:val="multilevel"/>
    <w:tmpl w:val="EAFA101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22"/>
  </w:num>
  <w:num w:numId="4">
    <w:abstractNumId w:val="7"/>
  </w:num>
  <w:num w:numId="5">
    <w:abstractNumId w:val="25"/>
  </w:num>
  <w:num w:numId="6">
    <w:abstractNumId w:val="10"/>
  </w:num>
  <w:num w:numId="7">
    <w:abstractNumId w:val="19"/>
  </w:num>
  <w:num w:numId="8">
    <w:abstractNumId w:val="5"/>
  </w:num>
  <w:num w:numId="9">
    <w:abstractNumId w:val="6"/>
  </w:num>
  <w:num w:numId="10">
    <w:abstractNumId w:val="18"/>
  </w:num>
  <w:num w:numId="11">
    <w:abstractNumId w:val="13"/>
  </w:num>
  <w:num w:numId="12">
    <w:abstractNumId w:val="14"/>
  </w:num>
  <w:num w:numId="13">
    <w:abstractNumId w:val="11"/>
  </w:num>
  <w:num w:numId="14">
    <w:abstractNumId w:val="17"/>
  </w:num>
  <w:num w:numId="15">
    <w:abstractNumId w:val="20"/>
  </w:num>
  <w:num w:numId="16">
    <w:abstractNumId w:val="4"/>
  </w:num>
  <w:num w:numId="17">
    <w:abstractNumId w:val="23"/>
  </w:num>
  <w:num w:numId="18">
    <w:abstractNumId w:val="23"/>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abstractNumId w:val="12"/>
  </w:num>
  <w:num w:numId="20">
    <w:abstractNumId w:val="16"/>
  </w:num>
  <w:num w:numId="21">
    <w:abstractNumId w:val="2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3"/>
  </w:num>
  <w:num w:numId="25">
    <w:abstractNumId w:val="8"/>
  </w:num>
  <w:num w:numId="26">
    <w:abstractNumId w:val="3"/>
  </w:num>
  <w:num w:numId="27">
    <w:abstractNumId w:val="2"/>
  </w:num>
  <w:num w:numId="28">
    <w:abstractNumId w:val="1"/>
  </w:num>
  <w:num w:numId="29">
    <w:abstractNumId w:val="0"/>
  </w:num>
  <w:num w:numId="30">
    <w:abstractNumId w:val="1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Patrick">
    <w15:presenceInfo w15:providerId="None" w15:userId="Wigger Patr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DateAndTime/>
  <w:attachedTemplate r:id="rId1"/>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CB0"/>
    <w:rsid w:val="0001291F"/>
    <w:rsid w:val="000151B7"/>
    <w:rsid w:val="000210DE"/>
    <w:rsid w:val="00023350"/>
    <w:rsid w:val="00035B45"/>
    <w:rsid w:val="0005534A"/>
    <w:rsid w:val="000616BC"/>
    <w:rsid w:val="00063812"/>
    <w:rsid w:val="00071507"/>
    <w:rsid w:val="0007675D"/>
    <w:rsid w:val="00092DAF"/>
    <w:rsid w:val="000976AF"/>
    <w:rsid w:val="000A6D45"/>
    <w:rsid w:val="000C116F"/>
    <w:rsid w:val="000C2E32"/>
    <w:rsid w:val="000F2FFA"/>
    <w:rsid w:val="000F64CF"/>
    <w:rsid w:val="000F7F62"/>
    <w:rsid w:val="00106EAE"/>
    <w:rsid w:val="001149D2"/>
    <w:rsid w:val="00140F5A"/>
    <w:rsid w:val="00156BA9"/>
    <w:rsid w:val="00180D32"/>
    <w:rsid w:val="001D1088"/>
    <w:rsid w:val="001E03C8"/>
    <w:rsid w:val="001E544A"/>
    <w:rsid w:val="00203DDE"/>
    <w:rsid w:val="00213675"/>
    <w:rsid w:val="00216738"/>
    <w:rsid w:val="002259EE"/>
    <w:rsid w:val="002432A7"/>
    <w:rsid w:val="00243D23"/>
    <w:rsid w:val="00252AA0"/>
    <w:rsid w:val="00282FC4"/>
    <w:rsid w:val="00287478"/>
    <w:rsid w:val="00294BB1"/>
    <w:rsid w:val="0029605A"/>
    <w:rsid w:val="002A27DF"/>
    <w:rsid w:val="002B467D"/>
    <w:rsid w:val="002B468E"/>
    <w:rsid w:val="002C69DA"/>
    <w:rsid w:val="002E6372"/>
    <w:rsid w:val="002E7766"/>
    <w:rsid w:val="00333D93"/>
    <w:rsid w:val="00345973"/>
    <w:rsid w:val="00351B21"/>
    <w:rsid w:val="00375A78"/>
    <w:rsid w:val="003860C2"/>
    <w:rsid w:val="003D4F97"/>
    <w:rsid w:val="00400861"/>
    <w:rsid w:val="00401D6A"/>
    <w:rsid w:val="00405B61"/>
    <w:rsid w:val="00406BF8"/>
    <w:rsid w:val="00417440"/>
    <w:rsid w:val="00420F57"/>
    <w:rsid w:val="00425687"/>
    <w:rsid w:val="00437505"/>
    <w:rsid w:val="004501D5"/>
    <w:rsid w:val="00460C63"/>
    <w:rsid w:val="0046292F"/>
    <w:rsid w:val="004730DB"/>
    <w:rsid w:val="00473483"/>
    <w:rsid w:val="004734A5"/>
    <w:rsid w:val="0049038E"/>
    <w:rsid w:val="004903E1"/>
    <w:rsid w:val="004A4E16"/>
    <w:rsid w:val="004B47E8"/>
    <w:rsid w:val="004B558A"/>
    <w:rsid w:val="004C5569"/>
    <w:rsid w:val="004C6864"/>
    <w:rsid w:val="004D5E80"/>
    <w:rsid w:val="004E74B4"/>
    <w:rsid w:val="004F505A"/>
    <w:rsid w:val="005122A7"/>
    <w:rsid w:val="00531999"/>
    <w:rsid w:val="005629C8"/>
    <w:rsid w:val="00563E76"/>
    <w:rsid w:val="00572350"/>
    <w:rsid w:val="0057705E"/>
    <w:rsid w:val="00586ED5"/>
    <w:rsid w:val="00595194"/>
    <w:rsid w:val="005A5E71"/>
    <w:rsid w:val="005D06CF"/>
    <w:rsid w:val="005E2B3C"/>
    <w:rsid w:val="005E2EF6"/>
    <w:rsid w:val="005F4B79"/>
    <w:rsid w:val="00607F7C"/>
    <w:rsid w:val="00633A4F"/>
    <w:rsid w:val="0064731C"/>
    <w:rsid w:val="00672C6E"/>
    <w:rsid w:val="006804F6"/>
    <w:rsid w:val="00681975"/>
    <w:rsid w:val="0068572B"/>
    <w:rsid w:val="00695844"/>
    <w:rsid w:val="006D02C9"/>
    <w:rsid w:val="006D08BB"/>
    <w:rsid w:val="006D1010"/>
    <w:rsid w:val="006E2025"/>
    <w:rsid w:val="006E4A2E"/>
    <w:rsid w:val="006F4D85"/>
    <w:rsid w:val="006F7FC7"/>
    <w:rsid w:val="00710CED"/>
    <w:rsid w:val="0072387D"/>
    <w:rsid w:val="00730FF8"/>
    <w:rsid w:val="00734C15"/>
    <w:rsid w:val="00735591"/>
    <w:rsid w:val="00736060"/>
    <w:rsid w:val="0073767C"/>
    <w:rsid w:val="00745186"/>
    <w:rsid w:val="00762565"/>
    <w:rsid w:val="007635EA"/>
    <w:rsid w:val="00787B51"/>
    <w:rsid w:val="00796720"/>
    <w:rsid w:val="007B05A2"/>
    <w:rsid w:val="007B14B8"/>
    <w:rsid w:val="007B1E18"/>
    <w:rsid w:val="007C2CBA"/>
    <w:rsid w:val="007D27D0"/>
    <w:rsid w:val="007D3D38"/>
    <w:rsid w:val="007E3C24"/>
    <w:rsid w:val="007F05CD"/>
    <w:rsid w:val="008017BA"/>
    <w:rsid w:val="008110BE"/>
    <w:rsid w:val="00846B2E"/>
    <w:rsid w:val="00865AC3"/>
    <w:rsid w:val="00867001"/>
    <w:rsid w:val="008712E0"/>
    <w:rsid w:val="00871674"/>
    <w:rsid w:val="00872A31"/>
    <w:rsid w:val="00884CF6"/>
    <w:rsid w:val="00886489"/>
    <w:rsid w:val="00890A63"/>
    <w:rsid w:val="008A493B"/>
    <w:rsid w:val="008C043B"/>
    <w:rsid w:val="008C5F21"/>
    <w:rsid w:val="008D6B59"/>
    <w:rsid w:val="008E73D6"/>
    <w:rsid w:val="008F7AD5"/>
    <w:rsid w:val="00902745"/>
    <w:rsid w:val="00923475"/>
    <w:rsid w:val="0093668C"/>
    <w:rsid w:val="0094231D"/>
    <w:rsid w:val="00952F27"/>
    <w:rsid w:val="00974725"/>
    <w:rsid w:val="00975BC5"/>
    <w:rsid w:val="00976795"/>
    <w:rsid w:val="00980BD3"/>
    <w:rsid w:val="00986379"/>
    <w:rsid w:val="009963F9"/>
    <w:rsid w:val="009B691F"/>
    <w:rsid w:val="009D65FB"/>
    <w:rsid w:val="009E55BD"/>
    <w:rsid w:val="009E67A7"/>
    <w:rsid w:val="00A01476"/>
    <w:rsid w:val="00A2710A"/>
    <w:rsid w:val="00A33C47"/>
    <w:rsid w:val="00A5737E"/>
    <w:rsid w:val="00A723BF"/>
    <w:rsid w:val="00A76598"/>
    <w:rsid w:val="00AA0020"/>
    <w:rsid w:val="00AB0EF6"/>
    <w:rsid w:val="00AB274E"/>
    <w:rsid w:val="00AC0F7D"/>
    <w:rsid w:val="00AC1D9F"/>
    <w:rsid w:val="00AD0C43"/>
    <w:rsid w:val="00AD429C"/>
    <w:rsid w:val="00AD7D3E"/>
    <w:rsid w:val="00AE38F2"/>
    <w:rsid w:val="00AE449C"/>
    <w:rsid w:val="00AE695B"/>
    <w:rsid w:val="00B101D2"/>
    <w:rsid w:val="00B164AD"/>
    <w:rsid w:val="00B22B80"/>
    <w:rsid w:val="00B253C0"/>
    <w:rsid w:val="00B33577"/>
    <w:rsid w:val="00B426EB"/>
    <w:rsid w:val="00B4400E"/>
    <w:rsid w:val="00B534BF"/>
    <w:rsid w:val="00B57D39"/>
    <w:rsid w:val="00B6461A"/>
    <w:rsid w:val="00B64814"/>
    <w:rsid w:val="00B714E0"/>
    <w:rsid w:val="00B9264C"/>
    <w:rsid w:val="00BB28B5"/>
    <w:rsid w:val="00BB7916"/>
    <w:rsid w:val="00BD0919"/>
    <w:rsid w:val="00BE2EDC"/>
    <w:rsid w:val="00BF091D"/>
    <w:rsid w:val="00BF6BC5"/>
    <w:rsid w:val="00C00E02"/>
    <w:rsid w:val="00C034D4"/>
    <w:rsid w:val="00C26422"/>
    <w:rsid w:val="00C46B98"/>
    <w:rsid w:val="00C50216"/>
    <w:rsid w:val="00C53170"/>
    <w:rsid w:val="00C53603"/>
    <w:rsid w:val="00C536C2"/>
    <w:rsid w:val="00C53B1D"/>
    <w:rsid w:val="00C55850"/>
    <w:rsid w:val="00C631FC"/>
    <w:rsid w:val="00C72F06"/>
    <w:rsid w:val="00C77262"/>
    <w:rsid w:val="00C86DD4"/>
    <w:rsid w:val="00C86E2E"/>
    <w:rsid w:val="00CA50DE"/>
    <w:rsid w:val="00CC7BF8"/>
    <w:rsid w:val="00CE2B5E"/>
    <w:rsid w:val="00CE7CA1"/>
    <w:rsid w:val="00D00A11"/>
    <w:rsid w:val="00D04FAF"/>
    <w:rsid w:val="00D0562C"/>
    <w:rsid w:val="00D3108D"/>
    <w:rsid w:val="00D36B2A"/>
    <w:rsid w:val="00D40A08"/>
    <w:rsid w:val="00D456E5"/>
    <w:rsid w:val="00D758AD"/>
    <w:rsid w:val="00D778D9"/>
    <w:rsid w:val="00D77B94"/>
    <w:rsid w:val="00D83E3D"/>
    <w:rsid w:val="00DF7AF0"/>
    <w:rsid w:val="00DF7D0C"/>
    <w:rsid w:val="00E04FC5"/>
    <w:rsid w:val="00E24705"/>
    <w:rsid w:val="00E41F2C"/>
    <w:rsid w:val="00E62204"/>
    <w:rsid w:val="00E64A70"/>
    <w:rsid w:val="00E64CB0"/>
    <w:rsid w:val="00E67B58"/>
    <w:rsid w:val="00E950CE"/>
    <w:rsid w:val="00EA1D92"/>
    <w:rsid w:val="00EA1E85"/>
    <w:rsid w:val="00EA54A4"/>
    <w:rsid w:val="00EC0EB3"/>
    <w:rsid w:val="00EC489F"/>
    <w:rsid w:val="00EC7105"/>
    <w:rsid w:val="00ED076C"/>
    <w:rsid w:val="00ED0D02"/>
    <w:rsid w:val="00EF37AE"/>
    <w:rsid w:val="00EF6ED8"/>
    <w:rsid w:val="00F140C5"/>
    <w:rsid w:val="00F2238D"/>
    <w:rsid w:val="00F369AA"/>
    <w:rsid w:val="00F42FA2"/>
    <w:rsid w:val="00F4491E"/>
    <w:rsid w:val="00F45226"/>
    <w:rsid w:val="00F56BE1"/>
    <w:rsid w:val="00F73D6D"/>
    <w:rsid w:val="00F841A1"/>
    <w:rsid w:val="00F96127"/>
    <w:rsid w:val="00F96E57"/>
    <w:rsid w:val="00FD1AB7"/>
    <w:rsid w:val="00FF437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9C5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06BF8"/>
    <w:pPr>
      <w:spacing w:after="0" w:line="240" w:lineRule="auto"/>
    </w:pPr>
    <w:rPr>
      <w:rFonts w:ascii="Arial" w:hAnsi="Arial"/>
    </w:rPr>
  </w:style>
  <w:style w:type="paragraph" w:styleId="berschrift1">
    <w:name w:val="heading 1"/>
    <w:basedOn w:val="Standard"/>
    <w:next w:val="Standard"/>
    <w:link w:val="berschrift1Zchn"/>
    <w:uiPriority w:val="9"/>
    <w:qFormat/>
    <w:rsid w:val="006F7FC7"/>
    <w:pPr>
      <w:keepNext/>
      <w:keepLines/>
      <w:numPr>
        <w:numId w:val="17"/>
      </w:numPr>
      <w:spacing w:before="480" w:after="120"/>
      <w:ind w:left="720" w:hanging="72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7675D"/>
    <w:pPr>
      <w:numPr>
        <w:ilvl w:val="1"/>
      </w:numPr>
      <w:spacing w:before="360"/>
      <w:ind w:left="720" w:hanging="720"/>
      <w:outlineLvl w:val="1"/>
    </w:pPr>
    <w:rPr>
      <w:rFonts w:eastAsia="Times New Roman" w:cs="Arial"/>
      <w:bCs w:val="0"/>
      <w:color w:val="000000"/>
      <w:sz w:val="24"/>
      <w:szCs w:val="32"/>
      <w:lang w:val="en-US"/>
    </w:rPr>
  </w:style>
  <w:style w:type="paragraph" w:styleId="berschrift3">
    <w:name w:val="heading 3"/>
    <w:basedOn w:val="Standard"/>
    <w:next w:val="Standard"/>
    <w:link w:val="berschrift3Zchn"/>
    <w:uiPriority w:val="9"/>
    <w:qFormat/>
    <w:rsid w:val="00745186"/>
    <w:pPr>
      <w:keepNext/>
      <w:keepLines/>
      <w:numPr>
        <w:ilvl w:val="2"/>
        <w:numId w:val="17"/>
      </w:numPr>
      <w:spacing w:before="280" w:after="120"/>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5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976795"/>
    <w:pPr>
      <w:spacing w:before="260"/>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976795"/>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unhideWhenUsed/>
    <w:rsid w:val="00C53603"/>
    <w:rPr>
      <w:sz w:val="16"/>
      <w:szCs w:val="20"/>
    </w:rPr>
  </w:style>
  <w:style w:type="character" w:customStyle="1" w:styleId="FunotentextZchn">
    <w:name w:val="Fußnotentext Zchn"/>
    <w:basedOn w:val="Absatz-Standardschriftart"/>
    <w:link w:val="Funotentext"/>
    <w:uiPriority w:val="99"/>
    <w:rsid w:val="00C53603"/>
    <w:rPr>
      <w:rFonts w:ascii="Arial" w:hAnsi="Arial"/>
      <w:sz w:val="16"/>
      <w:szCs w:val="20"/>
    </w:rPr>
  </w:style>
  <w:style w:type="character" w:styleId="Funotenzeichen">
    <w:name w:val="footnote reference"/>
    <w:basedOn w:val="Absatz-Standardschriftart"/>
    <w:uiPriority w:val="99"/>
    <w:unhideWhenUsed/>
    <w:rsid w:val="00974725"/>
    <w:rPr>
      <w:sz w:val="22"/>
      <w:vertAlign w:val="superscript"/>
    </w:rPr>
  </w:style>
  <w:style w:type="paragraph" w:styleId="Aufzhlungszeichen">
    <w:name w:val="List Bullet"/>
    <w:basedOn w:val="Standard"/>
    <w:uiPriority w:val="99"/>
    <w:rsid w:val="00DF7D0C"/>
    <w:pPr>
      <w:contextualSpacing/>
    </w:pPr>
  </w:style>
  <w:style w:type="paragraph" w:styleId="Aufzhlungszeichen2">
    <w:name w:val="List Bullet 2"/>
    <w:basedOn w:val="Standard"/>
    <w:uiPriority w:val="99"/>
    <w:rsid w:val="00DF7D0C"/>
    <w:pPr>
      <w:tabs>
        <w:tab w:val="left" w:pos="1134"/>
      </w:tabs>
      <w:contextualSpacing/>
    </w:pPr>
  </w:style>
  <w:style w:type="paragraph" w:styleId="Aufzhlungszeichen3">
    <w:name w:val="List Bullet 3"/>
    <w:basedOn w:val="Standard"/>
    <w:uiPriority w:val="99"/>
    <w:rsid w:val="00DF7D0C"/>
    <w:pPr>
      <w:contextualSpacing/>
    </w:pPr>
  </w:style>
  <w:style w:type="character" w:styleId="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9E67A7"/>
    <w:pPr>
      <w:numPr>
        <w:ilvl w:val="1"/>
      </w:numPr>
      <w:spacing w:before="0"/>
    </w:pPr>
    <w:rPr>
      <w:b w:val="0"/>
      <w:iCs/>
      <w:spacing w:val="15"/>
      <w:szCs w:val="24"/>
    </w:rPr>
  </w:style>
  <w:style w:type="character" w:customStyle="1" w:styleId="UntertitelZchn">
    <w:name w:val="Untertitel Zchn"/>
    <w:basedOn w:val="Absatz-Standardschriftart"/>
    <w:link w:val="Untertitel"/>
    <w:uiPriority w:val="11"/>
    <w:rsid w:val="009E67A7"/>
    <w:rPr>
      <w:rFonts w:ascii="Arial" w:eastAsiaTheme="majorEastAsia" w:hAnsi="Arial" w:cstheme="majorBidi"/>
      <w:iCs/>
      <w:spacing w:val="15"/>
      <w:kern w:val="28"/>
      <w:sz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6F7FC7"/>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7675D"/>
    <w:rPr>
      <w:rFonts w:ascii="Arial" w:eastAsia="Times New Roman" w:hAnsi="Arial" w:cs="Arial"/>
      <w:b/>
      <w:color w:val="000000"/>
      <w:sz w:val="24"/>
      <w:szCs w:val="32"/>
      <w:lang w:val="en-US"/>
    </w:rPr>
  </w:style>
  <w:style w:type="character" w:customStyle="1" w:styleId="berschrift3Zchn">
    <w:name w:val="Überschrift 3 Zchn"/>
    <w:basedOn w:val="Absatz-Standardschriftart"/>
    <w:link w:val="berschrift3"/>
    <w:uiPriority w:val="9"/>
    <w:rsid w:val="00745186"/>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8110BE"/>
    <w:rPr>
      <w:b/>
      <w:bCs/>
    </w:rPr>
  </w:style>
  <w:style w:type="character" w:styleId="BesuchterLink">
    <w:name w:val="FollowedHyperlink"/>
    <w:basedOn w:val="Absatz-Standardschriftart"/>
    <w:uiPriority w:val="99"/>
    <w:semiHidden/>
    <w:unhideWhenUsed/>
    <w:rsid w:val="000C116F"/>
    <w:rPr>
      <w:color w:val="800080" w:themeColor="followedHyperlink"/>
      <w:u w:val="single"/>
    </w:rPr>
  </w:style>
  <w:style w:type="paragraph" w:styleId="StandardWeb">
    <w:name w:val="Normal (Web)"/>
    <w:basedOn w:val="Standard"/>
    <w:uiPriority w:val="99"/>
    <w:unhideWhenUsed/>
    <w:rsid w:val="00BD0919"/>
    <w:pPr>
      <w:spacing w:before="100" w:beforeAutospacing="1" w:after="100" w:afterAutospacing="1"/>
    </w:pPr>
    <w:rPr>
      <w:rFonts w:ascii="Times New Roman" w:hAnsi="Times New Roman" w:cs="Times New Roman"/>
      <w:sz w:val="24"/>
      <w:szCs w:val="24"/>
      <w:lang w:val="de-DE" w:eastAsia="de-DE"/>
    </w:rPr>
  </w:style>
  <w:style w:type="character" w:customStyle="1" w:styleId="apple-tab-span">
    <w:name w:val="apple-tab-span"/>
    <w:basedOn w:val="Absatz-Standardschriftart"/>
    <w:rsid w:val="00BD0919"/>
  </w:style>
  <w:style w:type="character" w:styleId="Kommentarzeichen">
    <w:name w:val="annotation reference"/>
    <w:basedOn w:val="Absatz-Standardschriftart"/>
    <w:uiPriority w:val="99"/>
    <w:semiHidden/>
    <w:unhideWhenUsed/>
    <w:rsid w:val="00BD0919"/>
    <w:rPr>
      <w:sz w:val="18"/>
      <w:szCs w:val="18"/>
    </w:rPr>
  </w:style>
  <w:style w:type="paragraph" w:styleId="Kommentartext">
    <w:name w:val="annotation text"/>
    <w:basedOn w:val="Standard"/>
    <w:link w:val="KommentartextZchn"/>
    <w:uiPriority w:val="99"/>
    <w:semiHidden/>
    <w:unhideWhenUsed/>
    <w:rsid w:val="00BD0919"/>
    <w:rPr>
      <w:sz w:val="24"/>
      <w:szCs w:val="24"/>
    </w:rPr>
  </w:style>
  <w:style w:type="character" w:customStyle="1" w:styleId="KommentartextZchn">
    <w:name w:val="Kommentartext Zchn"/>
    <w:basedOn w:val="Absatz-Standardschriftart"/>
    <w:link w:val="Kommentartext"/>
    <w:uiPriority w:val="99"/>
    <w:semiHidden/>
    <w:rsid w:val="00BD0919"/>
    <w:rPr>
      <w:rFonts w:ascii="Arial" w:hAnsi="Arial"/>
      <w:sz w:val="24"/>
      <w:szCs w:val="24"/>
    </w:rPr>
  </w:style>
  <w:style w:type="paragraph" w:styleId="Kommentarthema">
    <w:name w:val="annotation subject"/>
    <w:basedOn w:val="Kommentartext"/>
    <w:next w:val="Kommentartext"/>
    <w:link w:val="KommentarthemaZchn"/>
    <w:uiPriority w:val="99"/>
    <w:semiHidden/>
    <w:unhideWhenUsed/>
    <w:rsid w:val="00BD0919"/>
    <w:rPr>
      <w:b/>
      <w:bCs/>
      <w:sz w:val="20"/>
      <w:szCs w:val="20"/>
    </w:rPr>
  </w:style>
  <w:style w:type="character" w:customStyle="1" w:styleId="KommentarthemaZchn">
    <w:name w:val="Kommentarthema Zchn"/>
    <w:basedOn w:val="KommentartextZchn"/>
    <w:link w:val="Kommentarthema"/>
    <w:uiPriority w:val="99"/>
    <w:semiHidden/>
    <w:rsid w:val="00BD0919"/>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5974">
      <w:bodyDiv w:val="1"/>
      <w:marLeft w:val="0"/>
      <w:marRight w:val="0"/>
      <w:marTop w:val="0"/>
      <w:marBottom w:val="0"/>
      <w:divBdr>
        <w:top w:val="none" w:sz="0" w:space="0" w:color="auto"/>
        <w:left w:val="none" w:sz="0" w:space="0" w:color="auto"/>
        <w:bottom w:val="none" w:sz="0" w:space="0" w:color="auto"/>
        <w:right w:val="none" w:sz="0" w:space="0" w:color="auto"/>
      </w:divBdr>
      <w:divsChild>
        <w:div w:id="1623488484">
          <w:marLeft w:val="0"/>
          <w:marRight w:val="0"/>
          <w:marTop w:val="0"/>
          <w:marBottom w:val="0"/>
          <w:divBdr>
            <w:top w:val="none" w:sz="0" w:space="0" w:color="auto"/>
            <w:left w:val="none" w:sz="0" w:space="0" w:color="auto"/>
            <w:bottom w:val="none" w:sz="0" w:space="0" w:color="auto"/>
            <w:right w:val="none" w:sz="0" w:space="0" w:color="auto"/>
          </w:divBdr>
        </w:div>
        <w:div w:id="1748989848">
          <w:marLeft w:val="0"/>
          <w:marRight w:val="0"/>
          <w:marTop w:val="0"/>
          <w:marBottom w:val="0"/>
          <w:divBdr>
            <w:top w:val="none" w:sz="0" w:space="0" w:color="auto"/>
            <w:left w:val="none" w:sz="0" w:space="0" w:color="auto"/>
            <w:bottom w:val="none" w:sz="0" w:space="0" w:color="auto"/>
            <w:right w:val="none" w:sz="0" w:space="0" w:color="auto"/>
          </w:divBdr>
        </w:div>
        <w:div w:id="888341029">
          <w:marLeft w:val="0"/>
          <w:marRight w:val="0"/>
          <w:marTop w:val="0"/>
          <w:marBottom w:val="0"/>
          <w:divBdr>
            <w:top w:val="none" w:sz="0" w:space="0" w:color="auto"/>
            <w:left w:val="none" w:sz="0" w:space="0" w:color="auto"/>
            <w:bottom w:val="none" w:sz="0" w:space="0" w:color="auto"/>
            <w:right w:val="none" w:sz="0" w:space="0" w:color="auto"/>
          </w:divBdr>
        </w:div>
        <w:div w:id="301621560">
          <w:marLeft w:val="0"/>
          <w:marRight w:val="0"/>
          <w:marTop w:val="0"/>
          <w:marBottom w:val="0"/>
          <w:divBdr>
            <w:top w:val="none" w:sz="0" w:space="0" w:color="auto"/>
            <w:left w:val="none" w:sz="0" w:space="0" w:color="auto"/>
            <w:bottom w:val="none" w:sz="0" w:space="0" w:color="auto"/>
            <w:right w:val="none" w:sz="0" w:space="0" w:color="auto"/>
          </w:divBdr>
        </w:div>
        <w:div w:id="665018064">
          <w:marLeft w:val="0"/>
          <w:marRight w:val="0"/>
          <w:marTop w:val="0"/>
          <w:marBottom w:val="0"/>
          <w:divBdr>
            <w:top w:val="none" w:sz="0" w:space="0" w:color="auto"/>
            <w:left w:val="none" w:sz="0" w:space="0" w:color="auto"/>
            <w:bottom w:val="none" w:sz="0" w:space="0" w:color="auto"/>
            <w:right w:val="none" w:sz="0" w:space="0" w:color="auto"/>
          </w:divBdr>
        </w:div>
        <w:div w:id="1702785597">
          <w:marLeft w:val="0"/>
          <w:marRight w:val="0"/>
          <w:marTop w:val="0"/>
          <w:marBottom w:val="0"/>
          <w:divBdr>
            <w:top w:val="none" w:sz="0" w:space="0" w:color="auto"/>
            <w:left w:val="none" w:sz="0" w:space="0" w:color="auto"/>
            <w:bottom w:val="none" w:sz="0" w:space="0" w:color="auto"/>
            <w:right w:val="none" w:sz="0" w:space="0" w:color="auto"/>
          </w:divBdr>
        </w:div>
        <w:div w:id="250093521">
          <w:marLeft w:val="0"/>
          <w:marRight w:val="0"/>
          <w:marTop w:val="0"/>
          <w:marBottom w:val="0"/>
          <w:divBdr>
            <w:top w:val="none" w:sz="0" w:space="0" w:color="auto"/>
            <w:left w:val="none" w:sz="0" w:space="0" w:color="auto"/>
            <w:bottom w:val="none" w:sz="0" w:space="0" w:color="auto"/>
            <w:right w:val="none" w:sz="0" w:space="0" w:color="auto"/>
          </w:divBdr>
        </w:div>
        <w:div w:id="1446078670">
          <w:marLeft w:val="0"/>
          <w:marRight w:val="0"/>
          <w:marTop w:val="0"/>
          <w:marBottom w:val="0"/>
          <w:divBdr>
            <w:top w:val="none" w:sz="0" w:space="0" w:color="auto"/>
            <w:left w:val="none" w:sz="0" w:space="0" w:color="auto"/>
            <w:bottom w:val="none" w:sz="0" w:space="0" w:color="auto"/>
            <w:right w:val="none" w:sz="0" w:space="0" w:color="auto"/>
          </w:divBdr>
        </w:div>
        <w:div w:id="1326586732">
          <w:marLeft w:val="0"/>
          <w:marRight w:val="0"/>
          <w:marTop w:val="0"/>
          <w:marBottom w:val="0"/>
          <w:divBdr>
            <w:top w:val="none" w:sz="0" w:space="0" w:color="auto"/>
            <w:left w:val="none" w:sz="0" w:space="0" w:color="auto"/>
            <w:bottom w:val="none" w:sz="0" w:space="0" w:color="auto"/>
            <w:right w:val="none" w:sz="0" w:space="0" w:color="auto"/>
          </w:divBdr>
        </w:div>
        <w:div w:id="1300838902">
          <w:marLeft w:val="0"/>
          <w:marRight w:val="0"/>
          <w:marTop w:val="0"/>
          <w:marBottom w:val="0"/>
          <w:divBdr>
            <w:top w:val="none" w:sz="0" w:space="0" w:color="auto"/>
            <w:left w:val="none" w:sz="0" w:space="0" w:color="auto"/>
            <w:bottom w:val="none" w:sz="0" w:space="0" w:color="auto"/>
            <w:right w:val="none" w:sz="0" w:space="0" w:color="auto"/>
          </w:divBdr>
        </w:div>
        <w:div w:id="421803296">
          <w:marLeft w:val="0"/>
          <w:marRight w:val="0"/>
          <w:marTop w:val="0"/>
          <w:marBottom w:val="0"/>
          <w:divBdr>
            <w:top w:val="none" w:sz="0" w:space="0" w:color="auto"/>
            <w:left w:val="none" w:sz="0" w:space="0" w:color="auto"/>
            <w:bottom w:val="none" w:sz="0" w:space="0" w:color="auto"/>
            <w:right w:val="none" w:sz="0" w:space="0" w:color="auto"/>
          </w:divBdr>
        </w:div>
        <w:div w:id="1084450809">
          <w:marLeft w:val="0"/>
          <w:marRight w:val="0"/>
          <w:marTop w:val="0"/>
          <w:marBottom w:val="0"/>
          <w:divBdr>
            <w:top w:val="none" w:sz="0" w:space="0" w:color="auto"/>
            <w:left w:val="none" w:sz="0" w:space="0" w:color="auto"/>
            <w:bottom w:val="none" w:sz="0" w:space="0" w:color="auto"/>
            <w:right w:val="none" w:sz="0" w:space="0" w:color="auto"/>
          </w:divBdr>
        </w:div>
        <w:div w:id="778338207">
          <w:marLeft w:val="0"/>
          <w:marRight w:val="0"/>
          <w:marTop w:val="0"/>
          <w:marBottom w:val="0"/>
          <w:divBdr>
            <w:top w:val="none" w:sz="0" w:space="0" w:color="auto"/>
            <w:left w:val="none" w:sz="0" w:space="0" w:color="auto"/>
            <w:bottom w:val="none" w:sz="0" w:space="0" w:color="auto"/>
            <w:right w:val="none" w:sz="0" w:space="0" w:color="auto"/>
          </w:divBdr>
        </w:div>
        <w:div w:id="2136942595">
          <w:marLeft w:val="0"/>
          <w:marRight w:val="0"/>
          <w:marTop w:val="0"/>
          <w:marBottom w:val="0"/>
          <w:divBdr>
            <w:top w:val="none" w:sz="0" w:space="0" w:color="auto"/>
            <w:left w:val="none" w:sz="0" w:space="0" w:color="auto"/>
            <w:bottom w:val="none" w:sz="0" w:space="0" w:color="auto"/>
            <w:right w:val="none" w:sz="0" w:space="0" w:color="auto"/>
          </w:divBdr>
        </w:div>
        <w:div w:id="2097285649">
          <w:marLeft w:val="0"/>
          <w:marRight w:val="0"/>
          <w:marTop w:val="0"/>
          <w:marBottom w:val="0"/>
          <w:divBdr>
            <w:top w:val="none" w:sz="0" w:space="0" w:color="auto"/>
            <w:left w:val="none" w:sz="0" w:space="0" w:color="auto"/>
            <w:bottom w:val="none" w:sz="0" w:space="0" w:color="auto"/>
            <w:right w:val="none" w:sz="0" w:space="0" w:color="auto"/>
          </w:divBdr>
        </w:div>
        <w:div w:id="740950265">
          <w:marLeft w:val="0"/>
          <w:marRight w:val="0"/>
          <w:marTop w:val="0"/>
          <w:marBottom w:val="0"/>
          <w:divBdr>
            <w:top w:val="none" w:sz="0" w:space="0" w:color="auto"/>
            <w:left w:val="none" w:sz="0" w:space="0" w:color="auto"/>
            <w:bottom w:val="none" w:sz="0" w:space="0" w:color="auto"/>
            <w:right w:val="none" w:sz="0" w:space="0" w:color="auto"/>
          </w:divBdr>
        </w:div>
        <w:div w:id="289671554">
          <w:marLeft w:val="0"/>
          <w:marRight w:val="0"/>
          <w:marTop w:val="0"/>
          <w:marBottom w:val="0"/>
          <w:divBdr>
            <w:top w:val="none" w:sz="0" w:space="0" w:color="auto"/>
            <w:left w:val="none" w:sz="0" w:space="0" w:color="auto"/>
            <w:bottom w:val="none" w:sz="0" w:space="0" w:color="auto"/>
            <w:right w:val="none" w:sz="0" w:space="0" w:color="auto"/>
          </w:divBdr>
        </w:div>
        <w:div w:id="1378823383">
          <w:marLeft w:val="0"/>
          <w:marRight w:val="0"/>
          <w:marTop w:val="0"/>
          <w:marBottom w:val="0"/>
          <w:divBdr>
            <w:top w:val="none" w:sz="0" w:space="0" w:color="auto"/>
            <w:left w:val="none" w:sz="0" w:space="0" w:color="auto"/>
            <w:bottom w:val="none" w:sz="0" w:space="0" w:color="auto"/>
            <w:right w:val="none" w:sz="0" w:space="0" w:color="auto"/>
          </w:divBdr>
        </w:div>
        <w:div w:id="1159810684">
          <w:marLeft w:val="0"/>
          <w:marRight w:val="0"/>
          <w:marTop w:val="0"/>
          <w:marBottom w:val="0"/>
          <w:divBdr>
            <w:top w:val="none" w:sz="0" w:space="0" w:color="auto"/>
            <w:left w:val="none" w:sz="0" w:space="0" w:color="auto"/>
            <w:bottom w:val="none" w:sz="0" w:space="0" w:color="auto"/>
            <w:right w:val="none" w:sz="0" w:space="0" w:color="auto"/>
          </w:divBdr>
        </w:div>
        <w:div w:id="918560811">
          <w:marLeft w:val="0"/>
          <w:marRight w:val="0"/>
          <w:marTop w:val="0"/>
          <w:marBottom w:val="0"/>
          <w:divBdr>
            <w:top w:val="none" w:sz="0" w:space="0" w:color="auto"/>
            <w:left w:val="none" w:sz="0" w:space="0" w:color="auto"/>
            <w:bottom w:val="none" w:sz="0" w:space="0" w:color="auto"/>
            <w:right w:val="none" w:sz="0" w:space="0" w:color="auto"/>
          </w:divBdr>
        </w:div>
        <w:div w:id="33238436">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085809961">
      <w:bodyDiv w:val="1"/>
      <w:marLeft w:val="0"/>
      <w:marRight w:val="0"/>
      <w:marTop w:val="0"/>
      <w:marBottom w:val="0"/>
      <w:divBdr>
        <w:top w:val="none" w:sz="0" w:space="0" w:color="auto"/>
        <w:left w:val="none" w:sz="0" w:space="0" w:color="auto"/>
        <w:bottom w:val="none" w:sz="0" w:space="0" w:color="auto"/>
        <w:right w:val="none" w:sz="0" w:space="0" w:color="auto"/>
      </w:divBdr>
      <w:divsChild>
        <w:div w:id="2083140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1723534">
              <w:marLeft w:val="0"/>
              <w:marRight w:val="0"/>
              <w:marTop w:val="0"/>
              <w:marBottom w:val="0"/>
              <w:divBdr>
                <w:top w:val="none" w:sz="0" w:space="0" w:color="auto"/>
                <w:left w:val="none" w:sz="0" w:space="0" w:color="auto"/>
                <w:bottom w:val="none" w:sz="0" w:space="0" w:color="auto"/>
                <w:right w:val="none" w:sz="0" w:space="0" w:color="auto"/>
              </w:divBdr>
              <w:divsChild>
                <w:div w:id="985940848">
                  <w:marLeft w:val="0"/>
                  <w:marRight w:val="0"/>
                  <w:marTop w:val="0"/>
                  <w:marBottom w:val="0"/>
                  <w:divBdr>
                    <w:top w:val="none" w:sz="0" w:space="0" w:color="auto"/>
                    <w:left w:val="none" w:sz="0" w:space="0" w:color="auto"/>
                    <w:bottom w:val="none" w:sz="0" w:space="0" w:color="auto"/>
                    <w:right w:val="none" w:sz="0" w:space="0" w:color="auto"/>
                  </w:divBdr>
                  <w:divsChild>
                    <w:div w:id="725301537">
                      <w:marLeft w:val="0"/>
                      <w:marRight w:val="0"/>
                      <w:marTop w:val="0"/>
                      <w:marBottom w:val="0"/>
                      <w:divBdr>
                        <w:top w:val="none" w:sz="0" w:space="0" w:color="auto"/>
                        <w:left w:val="none" w:sz="0" w:space="0" w:color="auto"/>
                        <w:bottom w:val="none" w:sz="0" w:space="0" w:color="auto"/>
                        <w:right w:val="none" w:sz="0" w:space="0" w:color="auto"/>
                      </w:divBdr>
                      <w:divsChild>
                        <w:div w:id="893740937">
                          <w:marLeft w:val="0"/>
                          <w:marRight w:val="0"/>
                          <w:marTop w:val="0"/>
                          <w:marBottom w:val="0"/>
                          <w:divBdr>
                            <w:top w:val="none" w:sz="0" w:space="0" w:color="auto"/>
                            <w:left w:val="none" w:sz="0" w:space="0" w:color="auto"/>
                            <w:bottom w:val="none" w:sz="0" w:space="0" w:color="auto"/>
                            <w:right w:val="none" w:sz="0" w:space="0" w:color="auto"/>
                          </w:divBdr>
                          <w:divsChild>
                            <w:div w:id="9656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895968">
      <w:bodyDiv w:val="1"/>
      <w:marLeft w:val="0"/>
      <w:marRight w:val="0"/>
      <w:marTop w:val="0"/>
      <w:marBottom w:val="0"/>
      <w:divBdr>
        <w:top w:val="none" w:sz="0" w:space="0" w:color="auto"/>
        <w:left w:val="none" w:sz="0" w:space="0" w:color="auto"/>
        <w:bottom w:val="none" w:sz="0" w:space="0" w:color="auto"/>
        <w:right w:val="none" w:sz="0" w:space="0" w:color="auto"/>
      </w:divBdr>
      <w:divsChild>
        <w:div w:id="19085646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347826">
              <w:marLeft w:val="0"/>
              <w:marRight w:val="0"/>
              <w:marTop w:val="0"/>
              <w:marBottom w:val="0"/>
              <w:divBdr>
                <w:top w:val="none" w:sz="0" w:space="0" w:color="auto"/>
                <w:left w:val="none" w:sz="0" w:space="0" w:color="auto"/>
                <w:bottom w:val="none" w:sz="0" w:space="0" w:color="auto"/>
                <w:right w:val="none" w:sz="0" w:space="0" w:color="auto"/>
              </w:divBdr>
              <w:divsChild>
                <w:div w:id="490800162">
                  <w:marLeft w:val="0"/>
                  <w:marRight w:val="0"/>
                  <w:marTop w:val="0"/>
                  <w:marBottom w:val="0"/>
                  <w:divBdr>
                    <w:top w:val="none" w:sz="0" w:space="0" w:color="auto"/>
                    <w:left w:val="none" w:sz="0" w:space="0" w:color="auto"/>
                    <w:bottom w:val="none" w:sz="0" w:space="0" w:color="auto"/>
                    <w:right w:val="none" w:sz="0" w:space="0" w:color="auto"/>
                  </w:divBdr>
                  <w:divsChild>
                    <w:div w:id="2091389984">
                      <w:marLeft w:val="0"/>
                      <w:marRight w:val="0"/>
                      <w:marTop w:val="0"/>
                      <w:marBottom w:val="0"/>
                      <w:divBdr>
                        <w:top w:val="none" w:sz="0" w:space="0" w:color="auto"/>
                        <w:left w:val="none" w:sz="0" w:space="0" w:color="auto"/>
                        <w:bottom w:val="none" w:sz="0" w:space="0" w:color="auto"/>
                        <w:right w:val="none" w:sz="0" w:space="0" w:color="auto"/>
                      </w:divBdr>
                      <w:divsChild>
                        <w:div w:id="997004269">
                          <w:marLeft w:val="0"/>
                          <w:marRight w:val="0"/>
                          <w:marTop w:val="0"/>
                          <w:marBottom w:val="0"/>
                          <w:divBdr>
                            <w:top w:val="none" w:sz="0" w:space="0" w:color="auto"/>
                            <w:left w:val="none" w:sz="0" w:space="0" w:color="auto"/>
                            <w:bottom w:val="none" w:sz="0" w:space="0" w:color="auto"/>
                            <w:right w:val="none" w:sz="0" w:space="0" w:color="auto"/>
                          </w:divBdr>
                          <w:divsChild>
                            <w:div w:id="19646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hyperlink" Target="http://fxexperience.com/2013/01/modena-new-theme-for-javafx-8/"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wg/Dropbox/ip5_FloxRox/07_Vorgaben/FH-Vorlagen/HT-Bericht_def.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8D01EADE56B240AA2415B7410EC543"/>
        <w:category>
          <w:name w:val="Allgemein"/>
          <w:gallery w:val="placeholder"/>
        </w:category>
        <w:types>
          <w:type w:val="bbPlcHdr"/>
        </w:types>
        <w:behaviors>
          <w:behavior w:val="content"/>
        </w:behaviors>
        <w:guid w:val="{3E4D3EE7-86FF-B84D-9E1B-856296CFF43B}"/>
      </w:docPartPr>
      <w:docPartBody>
        <w:p w:rsidR="0035782C" w:rsidRDefault="00FF14F6" w:rsidP="00FF14F6">
          <w:pPr>
            <w:pStyle w:val="208D01EADE56B240AA2415B7410EC543"/>
          </w:pPr>
          <w:r>
            <w:rPr>
              <w:rStyle w:val="Platzhaltertext"/>
              <w:color w:val="auto"/>
            </w:rPr>
            <w:t>Untertitel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A32"/>
    <w:rsid w:val="00156533"/>
    <w:rsid w:val="001C63A5"/>
    <w:rsid w:val="00234341"/>
    <w:rsid w:val="003233E8"/>
    <w:rsid w:val="0035782C"/>
    <w:rsid w:val="00551CDA"/>
    <w:rsid w:val="006F3879"/>
    <w:rsid w:val="00B04722"/>
    <w:rsid w:val="00F73A32"/>
    <w:rsid w:val="00FF1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F14F6"/>
    <w:rPr>
      <w:color w:val="808080"/>
    </w:rPr>
  </w:style>
  <w:style w:type="paragraph" w:customStyle="1" w:styleId="B17827D8C94BD0408FB8421340CB9879">
    <w:name w:val="B17827D8C94BD0408FB8421340CB9879"/>
  </w:style>
  <w:style w:type="paragraph" w:customStyle="1" w:styleId="7DBB57B3052D1042ACC3DB46A9D39692">
    <w:name w:val="7DBB57B3052D1042ACC3DB46A9D39692"/>
  </w:style>
  <w:style w:type="paragraph" w:customStyle="1" w:styleId="208D01EADE56B240AA2415B7410EC543">
    <w:name w:val="208D01EADE56B240AA2415B7410EC543"/>
    <w:rsid w:val="00FF14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09B647-2D37-3943-B1C5-D95C234E5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HT-Bericht_def.dotx</Template>
  <TotalTime>0</TotalTime>
  <Pages>9</Pages>
  <Words>1568</Words>
  <Characters>9880</Characters>
  <Application>Microsoft Macintosh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Wigger</dc:creator>
  <cp:lastModifiedBy>Wigger Patrick</cp:lastModifiedBy>
  <cp:revision>10</cp:revision>
  <cp:lastPrinted>2017-09-11T14:46:00Z</cp:lastPrinted>
  <dcterms:created xsi:type="dcterms:W3CDTF">2017-09-06T06:29:00Z</dcterms:created>
  <dcterms:modified xsi:type="dcterms:W3CDTF">2017-10-05T17:34:00Z</dcterms:modified>
</cp:coreProperties>
</file>